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54428473"/>
        <w:docPartObj>
          <w:docPartGallery w:val="Table of Contents"/>
          <w:docPartUnique/>
        </w:docPartObj>
      </w:sdtPr>
      <w:sdtEndPr/>
      <w:sdtContent>
        <w:p w:rsidR="004451AF" w:rsidRDefault="004451AF">
          <w:pPr>
            <w:pStyle w:val="TOC"/>
          </w:pPr>
          <w:r>
            <w:rPr>
              <w:lang w:val="ko-KR"/>
            </w:rPr>
            <w:t>목차</w:t>
          </w:r>
        </w:p>
        <w:p w:rsidR="004451AF" w:rsidRDefault="004451AF">
          <w:pPr>
            <w:pStyle w:val="10"/>
          </w:pPr>
          <w:r w:rsidRPr="004451AF">
            <w:rPr>
              <w:rFonts w:ascii="맑은 고딕" w:eastAsia="맑은 고딕" w:hAnsi="맑은 고딕" w:hint="eastAsia"/>
              <w:b/>
              <w:color w:val="000000"/>
              <w:sz w:val="32"/>
              <w:szCs w:val="20"/>
            </w:rPr>
            <w:t>HTTP &amp; HTTPS</w:t>
          </w:r>
          <w:r>
            <w:rPr>
              <w:rFonts w:ascii="맑은 고딕" w:eastAsia="맑은 고딕" w:hAnsi="맑은 고딕"/>
              <w:b/>
              <w:color w:val="000000"/>
              <w:sz w:val="32"/>
              <w:szCs w:val="20"/>
            </w:rPr>
            <w:t xml:space="preserve"> </w:t>
          </w:r>
          <w:r>
            <w:ptab w:relativeTo="margin" w:alignment="right" w:leader="dot"/>
          </w:r>
          <w:r w:rsidR="00AB1380" w:rsidRPr="00AB1380">
            <w:rPr>
              <w:b/>
            </w:rPr>
            <w:t>2</w:t>
          </w:r>
        </w:p>
        <w:p w:rsidR="004451AF" w:rsidRDefault="00110001">
          <w:pPr>
            <w:pStyle w:val="2"/>
            <w:ind w:left="216"/>
          </w:pPr>
          <w:r>
            <w:rPr>
              <w:rFonts w:hint="eastAsia"/>
            </w:rPr>
            <w:t>개념 및 특징</w:t>
          </w:r>
          <w:r w:rsidR="004451AF">
            <w:ptab w:relativeTo="margin" w:alignment="right" w:leader="dot"/>
          </w:r>
          <w:r w:rsidR="00AB1380">
            <w:t>2</w:t>
          </w:r>
        </w:p>
        <w:p w:rsidR="004451AF" w:rsidRDefault="000B0A45" w:rsidP="000B0A45">
          <w:pPr>
            <w:pStyle w:val="3"/>
            <w:rPr>
              <w:sz w:val="18"/>
            </w:rPr>
          </w:pPr>
          <w:r w:rsidRPr="000B0A45">
            <w:rPr>
              <w:rFonts w:hint="eastAsia"/>
            </w:rPr>
            <w:t>공개키 암호화 과정</w:t>
          </w:r>
          <w:r w:rsidRPr="000B0A45">
            <w:tab/>
            <w:t xml:space="preserve"> </w:t>
          </w:r>
          <w:r w:rsidR="004451AF" w:rsidRPr="000B0A45">
            <w:rPr>
              <w:sz w:val="18"/>
            </w:rPr>
            <w:ptab w:relativeTo="margin" w:alignment="right" w:leader="dot"/>
          </w:r>
          <w:r w:rsidR="00AB1380">
            <w:rPr>
              <w:sz w:val="18"/>
            </w:rPr>
            <w:t>2</w:t>
          </w:r>
        </w:p>
        <w:p w:rsidR="00247BE1" w:rsidRDefault="00247BE1" w:rsidP="00247BE1">
          <w:pPr>
            <w:pStyle w:val="2"/>
            <w:ind w:left="216"/>
          </w:pPr>
          <w:bookmarkStart w:id="0" w:name="_GoBack"/>
          <w:r w:rsidRPr="00247BE1">
            <w:rPr>
              <w:rFonts w:hint="eastAsia"/>
              <w:color w:val="FF0000"/>
            </w:rPr>
            <w:t>HTT</w:t>
          </w:r>
          <w:r w:rsidRPr="00247BE1">
            <w:rPr>
              <w:color w:val="FF0000"/>
            </w:rPr>
            <w:t xml:space="preserve">P </w:t>
          </w:r>
          <w:r w:rsidRPr="00247BE1">
            <w:rPr>
              <w:rFonts w:hint="eastAsia"/>
              <w:color w:val="FF0000"/>
            </w:rPr>
            <w:t>메시지</w:t>
          </w:r>
          <w:bookmarkEnd w:id="0"/>
          <w:r>
            <w:ptab w:relativeTo="margin" w:alignment="right" w:leader="dot"/>
          </w:r>
          <w:r>
            <w:t>3</w:t>
          </w:r>
        </w:p>
        <w:p w:rsidR="00247BE1" w:rsidRPr="00247BE1" w:rsidRDefault="00247BE1" w:rsidP="00247BE1">
          <w:pPr>
            <w:rPr>
              <w:rFonts w:hint="eastAsia"/>
            </w:rPr>
          </w:pPr>
        </w:p>
        <w:p w:rsidR="004451AF" w:rsidRDefault="00110001">
          <w:pPr>
            <w:pStyle w:val="10"/>
          </w:pPr>
          <w:r>
            <w:rPr>
              <w:rFonts w:hint="eastAsia"/>
              <w:b/>
              <w:sz w:val="32"/>
            </w:rPr>
            <w:t>프로토콜 설명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3</w:t>
          </w:r>
        </w:p>
        <w:p w:rsidR="004451AF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기본 구성 요소</w:t>
          </w:r>
          <w:r w:rsidR="004451AF">
            <w:ptab w:relativeTo="margin" w:alignment="right" w:leader="dot"/>
          </w:r>
          <w:r w:rsidR="00AB1380">
            <w:rPr>
              <w:lang w:val="ko-KR"/>
            </w:rPr>
            <w:t>3</w:t>
          </w:r>
        </w:p>
        <w:p w:rsidR="001428BD" w:rsidRPr="00AB1380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주요 기능</w:t>
          </w:r>
          <w:r>
            <w:ptab w:relativeTo="margin" w:alignment="right" w:leader="dot"/>
          </w:r>
          <w:r w:rsidR="00AB1380">
            <w:t>3</w:t>
          </w:r>
        </w:p>
        <w:p w:rsidR="001428BD" w:rsidRPr="001428BD" w:rsidRDefault="001428BD" w:rsidP="001428BD">
          <w:pPr>
            <w:ind w:firstLineChars="100" w:firstLine="240"/>
            <w:rPr>
              <w:sz w:val="24"/>
            </w:rPr>
          </w:pPr>
          <w:r w:rsidRPr="001428BD">
            <w:rPr>
              <w:rFonts w:hint="eastAsia"/>
              <w:sz w:val="24"/>
            </w:rPr>
            <w:t>통신 프로토콜의 종류</w:t>
          </w:r>
          <w:r>
            <w:ptab w:relativeTo="margin" w:alignment="right" w:leader="dot"/>
          </w:r>
          <w:r w:rsidR="00AB1380">
            <w:rPr>
              <w:lang w:val="ko-KR"/>
            </w:rPr>
            <w:t>4</w:t>
          </w:r>
        </w:p>
        <w:p w:rsidR="004451AF" w:rsidRDefault="00FD2CBE" w:rsidP="004451AF">
          <w:pPr>
            <w:pStyle w:val="10"/>
            <w:rPr>
              <w:b/>
              <w:bCs/>
              <w:lang w:val="ko-KR"/>
            </w:rPr>
          </w:pPr>
          <w:r w:rsidRPr="00FD2CBE">
            <w:rPr>
              <w:rFonts w:hint="eastAsia"/>
              <w:b/>
              <w:sz w:val="32"/>
            </w:rPr>
            <w:t xml:space="preserve">URL &amp; </w:t>
          </w:r>
          <w:proofErr w:type="gramStart"/>
          <w:r w:rsidRPr="00FD2CBE">
            <w:rPr>
              <w:rFonts w:hint="eastAsia"/>
              <w:b/>
              <w:sz w:val="32"/>
            </w:rPr>
            <w:t xml:space="preserve">URI </w:t>
          </w:r>
          <w:r>
            <w:rPr>
              <w:b/>
              <w:sz w:val="32"/>
            </w:rPr>
            <w:t xml:space="preserve"> </w:t>
          </w:r>
          <w:proofErr w:type="gramEnd"/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4</w:t>
          </w:r>
        </w:p>
        <w:p w:rsidR="00AA4D53" w:rsidRPr="00AA4D53" w:rsidRDefault="00AA4D53" w:rsidP="00AA4D53">
          <w:pPr>
            <w:ind w:firstLineChars="100" w:firstLine="200"/>
            <w:rPr>
              <w:sz w:val="24"/>
            </w:rPr>
          </w:pPr>
          <w:r>
            <w:rPr>
              <w:rFonts w:hint="eastAsia"/>
            </w:rPr>
            <w:t>개념 및 특징</w:t>
          </w:r>
          <w:r>
            <w:ptab w:relativeTo="margin" w:alignment="right" w:leader="dot"/>
          </w:r>
          <w:r w:rsidR="00AB1380">
            <w:rPr>
              <w:lang w:val="ko-KR"/>
            </w:rPr>
            <w:t>4</w:t>
          </w:r>
        </w:p>
        <w:p w:rsidR="004451AF" w:rsidRDefault="00AA4D53" w:rsidP="004451AF">
          <w:pPr>
            <w:pStyle w:val="10"/>
          </w:pPr>
          <w:r w:rsidRPr="00665FA4">
            <w:rPr>
              <w:b/>
              <w:sz w:val="32"/>
            </w:rPr>
            <w:t xml:space="preserve">HTTP </w:t>
          </w:r>
          <w:proofErr w:type="spellStart"/>
          <w:r w:rsidRPr="00665FA4">
            <w:rPr>
              <w:rFonts w:hint="eastAsia"/>
              <w:b/>
              <w:sz w:val="32"/>
            </w:rPr>
            <w:t>패킷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5</w:t>
          </w:r>
        </w:p>
        <w:p w:rsidR="004451AF" w:rsidRDefault="00AA4D53" w:rsidP="004451AF">
          <w:pPr>
            <w:pStyle w:val="10"/>
          </w:pPr>
          <w:r>
            <w:rPr>
              <w:b/>
              <w:sz w:val="32"/>
            </w:rPr>
            <w:t>GET</w:t>
          </w:r>
          <w:r>
            <w:rPr>
              <w:rFonts w:hint="eastAsia"/>
              <w:b/>
              <w:sz w:val="32"/>
            </w:rPr>
            <w:t xml:space="preserve">방식 </w:t>
          </w:r>
          <w:r>
            <w:rPr>
              <w:b/>
              <w:sz w:val="32"/>
            </w:rPr>
            <w:t xml:space="preserve">vs POST </w:t>
          </w:r>
          <w:r>
            <w:rPr>
              <w:rFonts w:hint="eastAsia"/>
              <w:b/>
              <w:sz w:val="32"/>
            </w:rPr>
            <w:t>방식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t>5</w:t>
          </w:r>
        </w:p>
        <w:p w:rsidR="004451AF" w:rsidRDefault="00AA4D53" w:rsidP="004451AF">
          <w:pPr>
            <w:pStyle w:val="10"/>
          </w:pPr>
          <w:r w:rsidRPr="006173D6">
            <w:rPr>
              <w:rFonts w:hint="eastAsia"/>
              <w:b/>
              <w:sz w:val="32"/>
            </w:rPr>
            <w:t xml:space="preserve">각 </w:t>
          </w:r>
          <w:proofErr w:type="spellStart"/>
          <w:r w:rsidRPr="006173D6">
            <w:rPr>
              <w:rFonts w:hint="eastAsia"/>
              <w:b/>
              <w:sz w:val="32"/>
            </w:rPr>
            <w:t>메서드</w:t>
          </w:r>
          <w:proofErr w:type="spellEnd"/>
          <w:r w:rsidRPr="006173D6">
            <w:rPr>
              <w:rFonts w:hint="eastAsia"/>
              <w:b/>
              <w:sz w:val="32"/>
            </w:rPr>
            <w:t xml:space="preserve"> 전송 형태</w:t>
          </w:r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>
            <w:rPr>
              <w:b/>
              <w:bCs/>
              <w:lang w:val="ko-KR"/>
            </w:rPr>
            <w:t>6</w:t>
          </w:r>
        </w:p>
        <w:p w:rsidR="004451AF" w:rsidRPr="00C81DE3" w:rsidRDefault="00AA4D53" w:rsidP="004451AF">
          <w:pPr>
            <w:pStyle w:val="10"/>
            <w:rPr>
              <w:b/>
              <w:bCs/>
            </w:rPr>
          </w:pPr>
          <w:r>
            <w:rPr>
              <w:rFonts w:hint="eastAsia"/>
              <w:b/>
              <w:sz w:val="32"/>
            </w:rPr>
            <w:t xml:space="preserve">프로토콜 헤더 </w:t>
          </w:r>
          <w:proofErr w:type="spellStart"/>
          <w:r>
            <w:rPr>
              <w:rFonts w:hint="eastAsia"/>
              <w:b/>
              <w:sz w:val="32"/>
            </w:rPr>
            <w:t>포멧</w:t>
          </w:r>
          <w:proofErr w:type="spellEnd"/>
          <w:r>
            <w:rPr>
              <w:b/>
              <w:sz w:val="32"/>
            </w:rPr>
            <w:t xml:space="preserve"> </w:t>
          </w:r>
          <w:r w:rsidR="004451AF">
            <w:ptab w:relativeTo="margin" w:alignment="right" w:leader="dot"/>
          </w:r>
          <w:r w:rsidR="00AB1380" w:rsidRPr="00C81DE3">
            <w:rPr>
              <w:b/>
              <w:bCs/>
            </w:rPr>
            <w:t>9</w:t>
          </w:r>
        </w:p>
        <w:p w:rsidR="00A17C21" w:rsidRPr="00ED5337" w:rsidRDefault="00A17C21" w:rsidP="00A17C21">
          <w:pPr>
            <w:ind w:firstLineChars="100" w:firstLine="320"/>
          </w:pPr>
          <w:proofErr w:type="gramStart"/>
          <w:r w:rsidRPr="00A17C21">
            <w:rPr>
              <w:sz w:val="32"/>
            </w:rPr>
            <w:t>L2 :</w:t>
          </w:r>
          <w:proofErr w:type="gramEnd"/>
          <w:r w:rsidRPr="00A17C21">
            <w:rPr>
              <w:sz w:val="32"/>
            </w:rPr>
            <w:t xml:space="preserve"> </w:t>
          </w:r>
          <w:proofErr w:type="spellStart"/>
          <w:r w:rsidRPr="00A17C21">
            <w:rPr>
              <w:sz w:val="32"/>
            </w:rPr>
            <w:t>Ethenet</w:t>
          </w:r>
          <w:proofErr w:type="spellEnd"/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="00AB1380">
            <w:t>10</w:t>
          </w:r>
        </w:p>
        <w:p w:rsidR="00A17C21" w:rsidRPr="00A17C21" w:rsidRDefault="00A17C21" w:rsidP="00A17C21">
          <w:pPr>
            <w:ind w:firstLineChars="100" w:firstLine="320"/>
          </w:pPr>
          <w:proofErr w:type="gramStart"/>
          <w:r>
            <w:rPr>
              <w:sz w:val="32"/>
            </w:rPr>
            <w:t>L3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 xml:space="preserve">IP </w:t>
          </w:r>
          <w:r w:rsidRPr="00A17C21">
            <w:rPr>
              <w:sz w:val="32"/>
            </w:rPr>
            <w:t>Header</w:t>
          </w:r>
          <w:r>
            <w:ptab w:relativeTo="margin" w:alignment="right" w:leader="dot"/>
          </w:r>
          <w:r w:rsidR="00AB1380">
            <w:t>10</w:t>
          </w:r>
        </w:p>
        <w:p w:rsidR="00AB1380" w:rsidRDefault="00A17C21" w:rsidP="00ED5337">
          <w:pPr>
            <w:ind w:firstLineChars="100" w:firstLine="320"/>
          </w:pPr>
          <w:proofErr w:type="gramStart"/>
          <w:r w:rsidRPr="00A17C21">
            <w:rPr>
              <w:sz w:val="32"/>
            </w:rPr>
            <w:t>L</w:t>
          </w:r>
          <w:r>
            <w:rPr>
              <w:sz w:val="32"/>
            </w:rPr>
            <w:t>4</w:t>
          </w:r>
          <w:r w:rsidRPr="00A17C21">
            <w:rPr>
              <w:sz w:val="32"/>
            </w:rPr>
            <w:t xml:space="preserve"> :</w:t>
          </w:r>
          <w:proofErr w:type="gramEnd"/>
          <w:r w:rsidRPr="00A17C21">
            <w:rPr>
              <w:sz w:val="32"/>
            </w:rPr>
            <w:t xml:space="preserve"> </w:t>
          </w:r>
          <w:r>
            <w:rPr>
              <w:sz w:val="32"/>
            </w:rPr>
            <w:t>TCP/UDP</w:t>
          </w:r>
          <w:r w:rsidRPr="00A17C21">
            <w:rPr>
              <w:sz w:val="32"/>
            </w:rPr>
            <w:t xml:space="preserve"> Header</w:t>
          </w:r>
          <w:r>
            <w:ptab w:relativeTo="margin" w:alignment="right" w:leader="dot"/>
          </w:r>
          <w:r w:rsidR="00AB1380">
            <w:t>11</w:t>
          </w:r>
        </w:p>
        <w:p w:rsidR="00AB1380" w:rsidRPr="00C81DE3" w:rsidRDefault="00AB1380" w:rsidP="00AB1380">
          <w:pPr>
            <w:rPr>
              <w:b/>
              <w:bCs/>
            </w:rPr>
          </w:pPr>
          <w:r w:rsidRPr="00277F2A">
            <w:rPr>
              <w:b/>
              <w:sz w:val="32"/>
            </w:rPr>
            <w:t>HTTP</w:t>
          </w:r>
          <w:r w:rsidRPr="00277F2A">
            <w:rPr>
              <w:rFonts w:hint="eastAsia"/>
              <w:b/>
              <w:sz w:val="32"/>
            </w:rPr>
            <w:t>/응답코드</w:t>
          </w:r>
          <w:r>
            <w:ptab w:relativeTo="margin" w:alignment="right" w:leader="dot"/>
          </w:r>
          <w:r w:rsidRPr="00C81DE3">
            <w:rPr>
              <w:b/>
              <w:bCs/>
            </w:rPr>
            <w:t>12</w:t>
          </w:r>
        </w:p>
        <w:p w:rsidR="0005621C" w:rsidRPr="0005621C" w:rsidRDefault="0005621C" w:rsidP="00AB1380">
          <w:pPr>
            <w:rPr>
              <w:b/>
              <w:sz w:val="32"/>
            </w:rPr>
          </w:pPr>
          <w:r w:rsidRPr="00F31A06">
            <w:rPr>
              <w:rFonts w:hint="eastAsia"/>
              <w:b/>
              <w:sz w:val="32"/>
            </w:rPr>
            <w:t>7계층(application 계층) 의 헤더</w:t>
          </w:r>
          <w:r>
            <w:ptab w:relativeTo="margin" w:alignment="right" w:leader="dot"/>
          </w:r>
          <w:r w:rsidRPr="00C81DE3">
            <w:rPr>
              <w:b/>
              <w:bCs/>
            </w:rPr>
            <w:t>13</w:t>
          </w:r>
        </w:p>
        <w:p w:rsidR="00AB1380" w:rsidRPr="00AB1380" w:rsidRDefault="00AB1380" w:rsidP="00AB1380">
          <w:pPr>
            <w:widowControl/>
            <w:shd w:val="clear" w:color="auto" w:fill="FFFFFF"/>
            <w:wordWrap/>
            <w:autoSpaceDE/>
            <w:autoSpaceDN/>
            <w:spacing w:before="96" w:after="96" w:line="240" w:lineRule="auto"/>
            <w:jc w:val="left"/>
            <w:rPr>
              <w:rFonts w:ascii="Arial" w:hAnsi="Arial" w:cs="Arial"/>
              <w:b/>
              <w:sz w:val="32"/>
            </w:rPr>
          </w:pPr>
          <w:r w:rsidRPr="00063C91">
            <w:rPr>
              <w:rFonts w:ascii="Arial" w:hAnsi="Arial" w:cs="Arial" w:hint="eastAsia"/>
              <w:b/>
              <w:sz w:val="32"/>
            </w:rPr>
            <w:lastRenderedPageBreak/>
            <w:t>쿠키와</w:t>
          </w:r>
          <w:r w:rsidRPr="00063C91">
            <w:rPr>
              <w:rFonts w:ascii="Arial" w:hAnsi="Arial" w:cs="Arial" w:hint="eastAsia"/>
              <w:b/>
              <w:sz w:val="32"/>
            </w:rPr>
            <w:t xml:space="preserve"> </w:t>
          </w:r>
          <w:r w:rsidRPr="00063C91">
            <w:rPr>
              <w:rFonts w:ascii="Arial" w:hAnsi="Arial" w:cs="Arial" w:hint="eastAsia"/>
              <w:b/>
              <w:sz w:val="32"/>
            </w:rPr>
            <w:t>세션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13</w:t>
          </w:r>
        </w:p>
        <w:p w:rsidR="00E07028" w:rsidRDefault="00E07028" w:rsidP="00E07028">
          <w:pPr>
            <w:jc w:val="right"/>
            <w:rPr>
              <w:rFonts w:ascii="맑은 고딕" w:eastAsia="맑은 고딕" w:hAnsi="맑은 고딕"/>
              <w:strike/>
              <w:color w:val="000000"/>
              <w:sz w:val="24"/>
              <w:szCs w:val="20"/>
            </w:rPr>
          </w:pPr>
          <w:r>
            <w:rPr>
              <w:rFonts w:ascii="맑은 고딕" w:eastAsia="맑은 고딕" w:hAnsi="맑은 고딕"/>
              <w:color w:val="000000"/>
              <w:sz w:val="24"/>
              <w:szCs w:val="20"/>
            </w:rPr>
            <w:t>[</w:t>
          </w:r>
          <w:r>
            <w:rPr>
              <w:rFonts w:ascii="맑은 고딕" w:eastAsia="맑은 고딕" w:hAnsi="맑은 고딕" w:hint="eastAsia"/>
              <w:color w:val="000000"/>
              <w:sz w:val="24"/>
              <w:szCs w:val="20"/>
            </w:rPr>
            <w:t>학습</w:t>
          </w:r>
          <w:r>
            <w:rPr>
              <w:rFonts w:ascii="맑은 고딕" w:eastAsia="맑은 고딕" w:hAnsi="맑은 고딕"/>
              <w:color w:val="000000"/>
              <w:sz w:val="24"/>
              <w:szCs w:val="20"/>
            </w:rPr>
            <w:t xml:space="preserve">1] </w:t>
          </w:r>
          <w:r>
            <w:rPr>
              <w:rFonts w:ascii="맑은 고딕" w:eastAsia="맑은 고딕" w:hAnsi="맑은 고딕" w:hint="eastAsia"/>
              <w:color w:val="000000"/>
              <w:sz w:val="24"/>
              <w:szCs w:val="20"/>
            </w:rPr>
            <w:t>최진영</w:t>
          </w:r>
        </w:p>
        <w:p w:rsidR="00E07028" w:rsidRPr="00E07028" w:rsidRDefault="00247BE1" w:rsidP="00E07028">
          <w:pPr>
            <w:ind w:firstLineChars="100" w:firstLine="200"/>
          </w:pPr>
        </w:p>
      </w:sdtContent>
    </w:sdt>
    <w:p w:rsidR="00F12F98" w:rsidRPr="006A5D71" w:rsidRDefault="004451AF">
      <w:r w:rsidRPr="004451AF">
        <w:rPr>
          <w:rFonts w:ascii="맑은 고딕" w:eastAsia="맑은 고딕" w:hAnsi="맑은 고딕" w:hint="eastAsia"/>
          <w:b/>
          <w:color w:val="000000"/>
          <w:sz w:val="32"/>
          <w:szCs w:val="20"/>
        </w:rPr>
        <w:t>HTTP &amp; HTTPS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3685" w:type="dxa"/>
          </w:tcPr>
          <w:p w:rsidR="00F12F98" w:rsidRPr="00AD09A0" w:rsidRDefault="00F12F98" w:rsidP="00F12F98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HTTP(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Protocol)</w:t>
            </w:r>
          </w:p>
        </w:tc>
        <w:tc>
          <w:tcPr>
            <w:tcW w:w="4343" w:type="dxa"/>
          </w:tcPr>
          <w:p w:rsidR="00F12F98" w:rsidRPr="00AD09A0" w:rsidRDefault="00F12F98">
            <w:pPr>
              <w:rPr>
                <w:rFonts w:ascii="맑은 고딕" w:eastAsia="맑은 고딕" w:hAnsi="맑은 고딕"/>
                <w:b/>
                <w:color w:val="000000"/>
                <w:sz w:val="24"/>
                <w:szCs w:val="20"/>
              </w:rPr>
            </w:pPr>
            <w:r w:rsidRPr="00AD09A0">
              <w:rPr>
                <w:rFonts w:ascii="맑은 고딕" w:eastAsia="맑은 고딕" w:hAnsi="맑은 고딕" w:hint="eastAsia"/>
                <w:b/>
                <w:color w:val="000000"/>
                <w:sz w:val="32"/>
                <w:szCs w:val="20"/>
              </w:rPr>
              <w:t>HTTPS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(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HyperText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</w:t>
            </w:r>
            <w:proofErr w:type="spellStart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Tranfer</w:t>
            </w:r>
            <w:proofErr w:type="spellEnd"/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 xml:space="preserve"> Protocol Secure 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  <w:u w:val="single"/>
              </w:rPr>
              <w:t>Socket</w:t>
            </w:r>
            <w:r w:rsidR="00305732" w:rsidRPr="00AD09A0">
              <w:rPr>
                <w:rFonts w:ascii="맑은 고딕" w:eastAsia="맑은 고딕" w:hAnsi="맑은 고딕"/>
                <w:b/>
                <w:color w:val="000000"/>
                <w:sz w:val="32"/>
                <w:szCs w:val="20"/>
              </w:rPr>
              <w:t>)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-웹 브라우저(Client)와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웹서버</w:t>
            </w:r>
            <w:proofErr w:type="spellEnd"/>
            <w:r w:rsidR="00305732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(Server)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간에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메시지 교환 프로토콜</w:t>
            </w:r>
          </w:p>
          <w:p w:rsidR="00F12F98" w:rsidRPr="00305732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-같은 통신 프로토콜,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와 거의 흡사</w:t>
            </w:r>
          </w:p>
        </w:tc>
      </w:tr>
      <w:tr w:rsidR="00F12F98" w:rsidRPr="00F12F98" w:rsidTr="00906574">
        <w:tc>
          <w:tcPr>
            <w:tcW w:w="988" w:type="dxa"/>
          </w:tcPr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특징</w:t>
            </w:r>
          </w:p>
        </w:tc>
        <w:tc>
          <w:tcPr>
            <w:tcW w:w="3685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-만약 누군가 주고받는 네트워크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패킷을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가로채 본다면 메시지 내용이 그대로 보이게 되므로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보안 취약</w:t>
            </w:r>
          </w:p>
          <w:p w:rsidR="00F12F98" w:rsidRP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</w:p>
        </w:tc>
        <w:tc>
          <w:tcPr>
            <w:tcW w:w="4343" w:type="dxa"/>
          </w:tcPr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의 취약점인 보안 취약을 보완하기 위해 주고받는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 xml:space="preserve">모든 메시지를 </w:t>
            </w:r>
            <w:proofErr w:type="spellStart"/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암호화</w:t>
            </w:r>
            <w:r w:rsidR="00A36CF9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ㅇ</w:t>
            </w:r>
            <w:proofErr w:type="spellEnd"/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-암호화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방식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 w:rsidRPr="00F12F98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대칭/비대칭</w:t>
            </w:r>
          </w:p>
          <w:p w:rsidR="00F12F98" w:rsidRDefault="00F12F98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-공유된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세션키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대칭키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)를 모르는 상황에서 암호를 풀기는 불가능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-SSL(Secure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Sockey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Layer)를 이용하여 정보를 암호화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.</w:t>
            </w:r>
          </w:p>
          <w:p w:rsidR="00305732" w:rsidRDefault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-HTTP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메시지(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Text)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를 암호화하는 것</w:t>
            </w:r>
          </w:p>
          <w:p w:rsidR="00305732" w:rsidRPr="00F12F98" w:rsidRDefault="00305732" w:rsidP="00305732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*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  <w:u w:val="single"/>
              </w:rPr>
              <w:t>공개키 암호화</w:t>
            </w:r>
            <w:r w:rsidRPr="00305732">
              <w:rPr>
                <w:rFonts w:ascii="맑은 고딕" w:eastAsia="맑은 고딕" w:hAnsi="맑은 고딕" w:hint="eastAsia"/>
                <w:color w:val="FF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방식</w:t>
            </w:r>
          </w:p>
        </w:tc>
      </w:tr>
    </w:tbl>
    <w:p w:rsidR="00F12F98" w:rsidRPr="00E974A7" w:rsidRDefault="00305732" w:rsidP="00E974A7">
      <w:pPr>
        <w:tabs>
          <w:tab w:val="left" w:pos="3500"/>
        </w:tabs>
        <w:rPr>
          <w:sz w:val="24"/>
        </w:rPr>
      </w:pPr>
      <w:r w:rsidRPr="00E974A7">
        <w:rPr>
          <w:rFonts w:hint="eastAsia"/>
          <w:sz w:val="24"/>
        </w:rPr>
        <w:t>*공개키 암호화 과정</w:t>
      </w:r>
      <w:r w:rsidR="00E974A7" w:rsidRPr="00E974A7">
        <w:rPr>
          <w:sz w:val="24"/>
        </w:rPr>
        <w:tab/>
      </w:r>
    </w:p>
    <w:p w:rsidR="00305732" w:rsidRDefault="00305732">
      <w:pPr>
        <w:rPr>
          <w:sz w:val="32"/>
        </w:rPr>
      </w:pPr>
      <w:r>
        <w:rPr>
          <w:noProof/>
        </w:rPr>
        <w:lastRenderedPageBreak/>
        <w:drawing>
          <wp:inline distT="0" distB="0" distL="0" distR="0" wp14:anchorId="221B38F0" wp14:editId="052272EF">
            <wp:extent cx="5753686" cy="23348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726" cy="237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732" w:rsidRDefault="00247BE1">
      <w:pPr>
        <w:rPr>
          <w:rStyle w:val="a4"/>
        </w:rPr>
      </w:pPr>
      <w:hyperlink r:id="rId7" w:history="1">
        <w:r w:rsidR="00305732" w:rsidRPr="00550516">
          <w:rPr>
            <w:rStyle w:val="a4"/>
          </w:rPr>
          <w:t>https://jeong-pro.tistory.com/89</w:t>
        </w:r>
      </w:hyperlink>
    </w:p>
    <w:p w:rsidR="004D0418" w:rsidRDefault="004D0418"/>
    <w:p w:rsidR="00305732" w:rsidRDefault="007F45BC">
      <w:pPr>
        <w:rPr>
          <w:b/>
          <w:sz w:val="32"/>
        </w:rPr>
      </w:pPr>
      <w:r>
        <w:rPr>
          <w:rFonts w:hint="eastAsia"/>
          <w:b/>
          <w:sz w:val="32"/>
        </w:rPr>
        <w:t>프로토콜 설명</w:t>
      </w:r>
    </w:p>
    <w:p w:rsidR="007F45BC" w:rsidRDefault="007F45BC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>서로 다른 시스템(</w:t>
      </w:r>
      <w:r>
        <w:rPr>
          <w:sz w:val="24"/>
        </w:rPr>
        <w:t>System)</w:t>
      </w:r>
      <w:r>
        <w:rPr>
          <w:rFonts w:hint="eastAsia"/>
          <w:sz w:val="24"/>
        </w:rPr>
        <w:t>에 존재하는 개체(</w:t>
      </w:r>
      <w:r>
        <w:rPr>
          <w:sz w:val="24"/>
        </w:rPr>
        <w:t>Entity)</w:t>
      </w:r>
      <w:r>
        <w:rPr>
          <w:rFonts w:hint="eastAsia"/>
          <w:sz w:val="24"/>
        </w:rPr>
        <w:t>간의 원활한 통신을 위한 S</w:t>
      </w:r>
      <w:r>
        <w:rPr>
          <w:sz w:val="24"/>
        </w:rPr>
        <w:t>W</w:t>
      </w:r>
      <w:r>
        <w:rPr>
          <w:rFonts w:hint="eastAsia"/>
          <w:sz w:val="24"/>
        </w:rPr>
        <w:t xml:space="preserve">적 </w:t>
      </w:r>
      <w:r>
        <w:rPr>
          <w:sz w:val="24"/>
        </w:rPr>
        <w:t>HW</w:t>
      </w:r>
      <w:r>
        <w:rPr>
          <w:rFonts w:hint="eastAsia"/>
          <w:sz w:val="24"/>
        </w:rPr>
        <w:t>적 약속이나 규칙 및 규약을 말한다.</w:t>
      </w:r>
    </w:p>
    <w:p w:rsidR="007F45BC" w:rsidRDefault="007F45BC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rFonts w:hint="eastAsia"/>
          <w:sz w:val="24"/>
        </w:rPr>
        <w:t>System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터미널,컴퓨터 ,</w:t>
      </w:r>
      <w:r>
        <w:rPr>
          <w:sz w:val="24"/>
        </w:rPr>
        <w:t xml:space="preserve"> Entity : </w:t>
      </w:r>
      <w:r>
        <w:rPr>
          <w:rFonts w:hint="eastAsia"/>
          <w:sz w:val="24"/>
        </w:rPr>
        <w:t>데이터베이스,사용자 프로그램,</w:t>
      </w:r>
      <w:r>
        <w:rPr>
          <w:sz w:val="24"/>
        </w:rPr>
        <w:t xml:space="preserve"> </w:t>
      </w:r>
      <w:r>
        <w:rPr>
          <w:rFonts w:hint="eastAsia"/>
          <w:sz w:val="24"/>
        </w:rPr>
        <w:t>파일 전송 프로그램)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기본 구성 요소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구문(</w:t>
      </w:r>
      <w:proofErr w:type="spellStart"/>
      <w:r>
        <w:rPr>
          <w:sz w:val="24"/>
        </w:rPr>
        <w:t>Systax</w:t>
      </w:r>
      <w:proofErr w:type="spellEnd"/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데이터 형식,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부호화 신호레벨 </w:t>
      </w:r>
      <w:r>
        <w:rPr>
          <w:sz w:val="24"/>
        </w:rPr>
        <w:t xml:space="preserve">(Signal Level) </w:t>
      </w:r>
      <w:r>
        <w:rPr>
          <w:rFonts w:hint="eastAsia"/>
          <w:sz w:val="24"/>
        </w:rPr>
        <w:t xml:space="preserve">등의 </w:t>
      </w:r>
      <w:proofErr w:type="spellStart"/>
      <w:r>
        <w:rPr>
          <w:rFonts w:hint="eastAsia"/>
          <w:sz w:val="24"/>
        </w:rPr>
        <w:t>요쇼</w:t>
      </w:r>
      <w:proofErr w:type="spellEnd"/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의미(</w:t>
      </w:r>
      <w:r>
        <w:rPr>
          <w:sz w:val="24"/>
        </w:rPr>
        <w:t>Semantics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전송 제어 및 오류 처리를 위한 정보 등을 규정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시간(</w:t>
      </w:r>
      <w:r>
        <w:rPr>
          <w:sz w:val="24"/>
        </w:rPr>
        <w:t>Timing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두 개체 간의 통신 속도를 조정하거나 메시지의 전송 및 순서에 대한 특성을 </w:t>
      </w:r>
      <w:proofErr w:type="spellStart"/>
      <w:r>
        <w:rPr>
          <w:rFonts w:hint="eastAsia"/>
          <w:sz w:val="24"/>
        </w:rPr>
        <w:t>가르킨다</w:t>
      </w:r>
      <w:proofErr w:type="spellEnd"/>
      <w:r>
        <w:rPr>
          <w:rFonts w:hint="eastAsia"/>
          <w:sz w:val="24"/>
        </w:rPr>
        <w:t>.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 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단편화와 재결합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캡슐화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캡슐의 주요 제어 정보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연결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lastRenderedPageBreak/>
        <w:t>흐름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오류 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동기화</w:t>
      </w:r>
    </w:p>
    <w:p w:rsidR="007F45BC" w:rsidRDefault="007F45BC" w:rsidP="007F45BC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주요기능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순서제어</w:t>
      </w:r>
    </w:p>
    <w:p w:rsidR="007F45BC" w:rsidRDefault="007F45BC" w:rsidP="007F45BC">
      <w:pPr>
        <w:pStyle w:val="a5"/>
        <w:numPr>
          <w:ilvl w:val="1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주소 지정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t xml:space="preserve">다중화 </w:t>
      </w:r>
    </w:p>
    <w:p w:rsidR="007F45BC" w:rsidRDefault="007F45BC" w:rsidP="000F6903">
      <w:pPr>
        <w:pStyle w:val="a5"/>
        <w:numPr>
          <w:ilvl w:val="1"/>
          <w:numId w:val="12"/>
        </w:numPr>
        <w:ind w:leftChars="0"/>
        <w:rPr>
          <w:sz w:val="24"/>
        </w:rPr>
      </w:pPr>
      <w:r w:rsidRPr="007F45BC">
        <w:rPr>
          <w:rFonts w:hint="eastAsia"/>
          <w:sz w:val="24"/>
        </w:rPr>
        <w:t>경로 선택</w:t>
      </w:r>
    </w:p>
    <w:p w:rsidR="00154B38" w:rsidRDefault="00154B38" w:rsidP="00154B38">
      <w:pPr>
        <w:pStyle w:val="a5"/>
        <w:numPr>
          <w:ilvl w:val="0"/>
          <w:numId w:val="12"/>
        </w:numPr>
        <w:ind w:leftChars="0"/>
        <w:rPr>
          <w:sz w:val="24"/>
        </w:rPr>
      </w:pPr>
      <w:r>
        <w:rPr>
          <w:rFonts w:hint="eastAsia"/>
          <w:sz w:val="24"/>
        </w:rPr>
        <w:t>통신 프로토콜의 종류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ARPANET :</w:t>
      </w:r>
      <w:proofErr w:type="gramEnd"/>
      <w:r>
        <w:rPr>
          <w:rFonts w:hint="eastAsia"/>
          <w:sz w:val="24"/>
        </w:rPr>
        <w:t xml:space="preserve"> 현재 사용 중인 인터넷의 모체</w:t>
      </w:r>
    </w:p>
    <w:p w:rsidR="00154B38" w:rsidRDefault="00154B38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SNA :</w:t>
      </w:r>
      <w:proofErr w:type="gramEnd"/>
      <w:r>
        <w:rPr>
          <w:rFonts w:hint="eastAsia"/>
          <w:sz w:val="24"/>
        </w:rPr>
        <w:t xml:space="preserve"> 네트워크상의 통신 규약</w:t>
      </w:r>
    </w:p>
    <w:p w:rsidR="00154B38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sz w:val="24"/>
        </w:rPr>
        <w:t>X.25</w:t>
      </w:r>
      <w:proofErr w:type="gramEnd"/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데이터 단말 장치 </w:t>
      </w:r>
      <w:r>
        <w:rPr>
          <w:sz w:val="24"/>
        </w:rPr>
        <w:t xml:space="preserve">(DTE) </w:t>
      </w:r>
      <w:r>
        <w:rPr>
          <w:rFonts w:hint="eastAsia"/>
          <w:sz w:val="24"/>
        </w:rPr>
        <w:t xml:space="preserve">와 데이터 회선 종단 장치 </w:t>
      </w:r>
      <w:r>
        <w:rPr>
          <w:sz w:val="24"/>
        </w:rPr>
        <w:t>(DCE)</w:t>
      </w:r>
      <w:r>
        <w:rPr>
          <w:rFonts w:hint="eastAsia"/>
          <w:sz w:val="24"/>
        </w:rPr>
        <w:t xml:space="preserve"> 간의 인터페이스로 물리 계층,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데이터 링크 계층 </w:t>
      </w:r>
      <w:proofErr w:type="spellStart"/>
      <w:r>
        <w:rPr>
          <w:rFonts w:hint="eastAsia"/>
          <w:sz w:val="24"/>
        </w:rPr>
        <w:t>패킷</w:t>
      </w:r>
      <w:proofErr w:type="spellEnd"/>
      <w:r>
        <w:rPr>
          <w:rFonts w:hint="eastAsia"/>
          <w:sz w:val="24"/>
        </w:rPr>
        <w:t xml:space="preserve"> 계층들에 대한 기능으로 구성, 흐름 및 오류 제어 기능을 제공</w:t>
      </w:r>
    </w:p>
    <w:p w:rsidR="000F6903" w:rsidRDefault="000F6903" w:rsidP="00154B38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OSI</w:t>
      </w:r>
      <w:r>
        <w:rPr>
          <w:sz w:val="24"/>
        </w:rPr>
        <w:t xml:space="preserve"> </w:t>
      </w:r>
      <w:r>
        <w:rPr>
          <w:rFonts w:hint="eastAsia"/>
          <w:sz w:val="24"/>
        </w:rPr>
        <w:t>:</w:t>
      </w:r>
      <w:proofErr w:type="gramEnd"/>
      <w:r>
        <w:rPr>
          <w:rFonts w:hint="eastAsia"/>
          <w:sz w:val="24"/>
        </w:rPr>
        <w:t xml:space="preserve"> 개방형 시스템 간 상호 접속 </w:t>
      </w:r>
      <w:r w:rsidR="00545ECA">
        <w:rPr>
          <w:rFonts w:hint="eastAsia"/>
          <w:sz w:val="24"/>
        </w:rPr>
        <w:t xml:space="preserve">통신의 종단에서 이루어지는 기능을 </w:t>
      </w:r>
      <w:r w:rsidR="00545ECA">
        <w:rPr>
          <w:sz w:val="24"/>
        </w:rPr>
        <w:t>7</w:t>
      </w:r>
      <w:r w:rsidR="00545ECA">
        <w:rPr>
          <w:rFonts w:hint="eastAsia"/>
          <w:sz w:val="24"/>
        </w:rPr>
        <w:t>계층으로 정의</w:t>
      </w:r>
    </w:p>
    <w:p w:rsidR="007F45BC" w:rsidRDefault="00545ECA" w:rsidP="00545ECA">
      <w:pPr>
        <w:pStyle w:val="a5"/>
        <w:numPr>
          <w:ilvl w:val="1"/>
          <w:numId w:val="1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ISDN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발신 가입자로부터 수신자까지의 모든 전송,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교환 과정이 디지털 방식으로 처리되며 음성과 </w:t>
      </w:r>
      <w:proofErr w:type="spellStart"/>
      <w:r>
        <w:rPr>
          <w:rFonts w:hint="eastAsia"/>
          <w:sz w:val="24"/>
        </w:rPr>
        <w:t>비음성</w:t>
      </w:r>
      <w:proofErr w:type="spellEnd"/>
      <w:r>
        <w:rPr>
          <w:rFonts w:hint="eastAsia"/>
          <w:sz w:val="24"/>
        </w:rPr>
        <w:t>,영상 등 서비스를 종합적으로 처리하는 종합 정보 통신망</w:t>
      </w:r>
    </w:p>
    <w:p w:rsidR="00305732" w:rsidRPr="00545ECA" w:rsidRDefault="00545ECA" w:rsidP="00A36CF9">
      <w:pPr>
        <w:pStyle w:val="a5"/>
        <w:numPr>
          <w:ilvl w:val="1"/>
          <w:numId w:val="12"/>
        </w:numPr>
        <w:ind w:leftChars="0"/>
      </w:pPr>
      <w:proofErr w:type="spellStart"/>
      <w:r w:rsidRPr="00545ECA">
        <w:rPr>
          <w:rFonts w:hint="eastAsia"/>
          <w:sz w:val="24"/>
        </w:rPr>
        <w:t>지능망</w:t>
      </w:r>
      <w:proofErr w:type="spellEnd"/>
      <w:r w:rsidRPr="00545ECA">
        <w:rPr>
          <w:rFonts w:hint="eastAsia"/>
          <w:sz w:val="24"/>
        </w:rPr>
        <w:t xml:space="preserve"> </w:t>
      </w:r>
      <w:r w:rsidRPr="00545ECA">
        <w:rPr>
          <w:sz w:val="24"/>
        </w:rPr>
        <w:t>(IN</w:t>
      </w:r>
      <w:proofErr w:type="gramStart"/>
      <w:r w:rsidRPr="00545ECA">
        <w:rPr>
          <w:sz w:val="24"/>
        </w:rPr>
        <w:t>) :</w:t>
      </w:r>
      <w:proofErr w:type="gramEnd"/>
      <w:r w:rsidRPr="00545ECA">
        <w:rPr>
          <w:sz w:val="24"/>
        </w:rPr>
        <w:t xml:space="preserve"> </w:t>
      </w:r>
      <w:r w:rsidRPr="00545ECA">
        <w:rPr>
          <w:rFonts w:hint="eastAsia"/>
          <w:sz w:val="24"/>
        </w:rPr>
        <w:t>기존의 통신</w:t>
      </w:r>
      <w:r>
        <w:rPr>
          <w:rFonts w:hint="eastAsia"/>
          <w:sz w:val="24"/>
        </w:rPr>
        <w:t>망</w:t>
      </w:r>
      <w:r w:rsidRPr="00545ECA">
        <w:rPr>
          <w:rFonts w:hint="eastAsia"/>
          <w:sz w:val="24"/>
        </w:rPr>
        <w:t xml:space="preserve">에 컴퓨터를 연결하여 </w:t>
      </w:r>
      <w:r>
        <w:rPr>
          <w:rFonts w:hint="eastAsia"/>
          <w:sz w:val="24"/>
        </w:rPr>
        <w:t xml:space="preserve">새로운 기술을 쉽게 접목할 수 </w:t>
      </w:r>
      <w:proofErr w:type="spellStart"/>
      <w:r>
        <w:rPr>
          <w:rFonts w:hint="eastAsia"/>
          <w:sz w:val="24"/>
        </w:rPr>
        <w:t>있게한</w:t>
      </w:r>
      <w:proofErr w:type="spellEnd"/>
      <w:r>
        <w:rPr>
          <w:rFonts w:hint="eastAsia"/>
          <w:sz w:val="24"/>
        </w:rPr>
        <w:t xml:space="preserve"> 지능화된 네트워크</w:t>
      </w:r>
    </w:p>
    <w:p w:rsidR="00545ECA" w:rsidRPr="00D14E36" w:rsidRDefault="00545ECA" w:rsidP="00A36CF9">
      <w:pPr>
        <w:pStyle w:val="a5"/>
        <w:numPr>
          <w:ilvl w:val="1"/>
          <w:numId w:val="12"/>
        </w:numPr>
        <w:ind w:leftChars="0"/>
      </w:pPr>
      <w:r w:rsidRPr="00D14E36">
        <w:rPr>
          <w:rFonts w:hint="eastAsia"/>
          <w:sz w:val="24"/>
        </w:rPr>
        <w:t xml:space="preserve">PPP(Point To </w:t>
      </w:r>
      <w:proofErr w:type="spellStart"/>
      <w:r w:rsidRPr="00D14E36">
        <w:rPr>
          <w:rFonts w:hint="eastAsia"/>
          <w:sz w:val="24"/>
        </w:rPr>
        <w:t>Protocal</w:t>
      </w:r>
      <w:proofErr w:type="spellEnd"/>
      <w:proofErr w:type="gramStart"/>
      <w:r w:rsidRPr="00D14E36">
        <w:rPr>
          <w:rFonts w:hint="eastAsia"/>
          <w:sz w:val="24"/>
        </w:rPr>
        <w:t>)</w:t>
      </w:r>
      <w:r w:rsidRPr="00D14E36">
        <w:rPr>
          <w:sz w:val="24"/>
        </w:rPr>
        <w:t xml:space="preserve"> :</w:t>
      </w:r>
      <w:proofErr w:type="gramEnd"/>
      <w:r w:rsidRPr="00D14E36">
        <w:rPr>
          <w:sz w:val="24"/>
        </w:rPr>
        <w:t xml:space="preserve"> </w:t>
      </w:r>
      <w:r w:rsidRPr="00D14E36">
        <w:rPr>
          <w:rFonts w:hint="eastAsia"/>
          <w:sz w:val="24"/>
        </w:rPr>
        <w:t xml:space="preserve">전화선 모뎀을 이용하여 인터넷을 전송하기 위한 프레임 프로토콜로 이전에 사용했던 방식인 </w:t>
      </w:r>
      <w:r w:rsidRPr="00D14E36">
        <w:rPr>
          <w:sz w:val="24"/>
        </w:rPr>
        <w:t>SLIP</w:t>
      </w:r>
      <w:r w:rsidRPr="00D14E36">
        <w:rPr>
          <w:rFonts w:hint="eastAsia"/>
          <w:sz w:val="24"/>
        </w:rPr>
        <w:t>를 개선하여 에러 검출 기능과 복구 기능을 추가한 프로토콜.</w:t>
      </w:r>
      <w:r w:rsidRPr="00D14E36">
        <w:rPr>
          <w:sz w:val="24"/>
        </w:rPr>
        <w:t xml:space="preserve"> PPP</w:t>
      </w:r>
      <w:r w:rsidRPr="00D14E36">
        <w:rPr>
          <w:rFonts w:hint="eastAsia"/>
          <w:sz w:val="24"/>
        </w:rPr>
        <w:t xml:space="preserve">는 </w:t>
      </w:r>
      <w:r w:rsidRPr="00D14E36">
        <w:rPr>
          <w:sz w:val="24"/>
        </w:rPr>
        <w:t>HDLC</w:t>
      </w:r>
      <w:r w:rsidRPr="00D14E36">
        <w:rPr>
          <w:rFonts w:hint="eastAsia"/>
          <w:sz w:val="24"/>
        </w:rPr>
        <w:t xml:space="preserve">와 유사한 점은 있지만 </w:t>
      </w:r>
      <w:r w:rsidRPr="00D14E36">
        <w:rPr>
          <w:sz w:val="24"/>
        </w:rPr>
        <w:t>HDLC</w:t>
      </w:r>
      <w:r w:rsidRPr="00D14E36">
        <w:rPr>
          <w:rFonts w:hint="eastAsia"/>
          <w:sz w:val="24"/>
        </w:rPr>
        <w:t>는 비트 위주 프레임,</w:t>
      </w:r>
      <w:r w:rsidRPr="00D14E36">
        <w:rPr>
          <w:sz w:val="24"/>
        </w:rPr>
        <w:t xml:space="preserve"> PPP</w:t>
      </w:r>
      <w:r w:rsidRPr="00D14E36">
        <w:rPr>
          <w:rFonts w:hint="eastAsia"/>
          <w:sz w:val="24"/>
        </w:rPr>
        <w:t>는 문자 위주 프레임.</w:t>
      </w:r>
    </w:p>
    <w:p w:rsidR="00545ECA" w:rsidRDefault="00451E68" w:rsidP="00545ECA">
      <w:pPr>
        <w:pStyle w:val="a5"/>
        <w:ind w:leftChars="0" w:left="1200"/>
      </w:pPr>
      <w:r>
        <w:rPr>
          <w:noProof/>
        </w:rPr>
        <w:lastRenderedPageBreak/>
        <w:drawing>
          <wp:inline distT="0" distB="0" distL="0" distR="0" wp14:anchorId="08A1727E" wp14:editId="36922CDE">
            <wp:extent cx="5124450" cy="23145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고급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사용자의 접근이 가능하고 이해하기 쉬운 계층이다.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중급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 xml:space="preserve">고급과 중급의 연계성 유지 기능으로 </w:t>
      </w:r>
      <w:r w:rsidRPr="00EB67A4">
        <w:rPr>
          <w:sz w:val="22"/>
          <w:u w:val="single"/>
        </w:rPr>
        <w:t xml:space="preserve">OS </w:t>
      </w:r>
      <w:r w:rsidRPr="00EB67A4">
        <w:rPr>
          <w:rFonts w:hint="eastAsia"/>
          <w:sz w:val="22"/>
          <w:u w:val="single"/>
        </w:rPr>
        <w:t>수준의 통신 제어 프로그램 계층이다.</w:t>
      </w:r>
    </w:p>
    <w:p w:rsidR="003D6C9C" w:rsidRPr="00EB67A4" w:rsidRDefault="003D6C9C" w:rsidP="00451E68">
      <w:pPr>
        <w:pStyle w:val="a5"/>
        <w:numPr>
          <w:ilvl w:val="0"/>
          <w:numId w:val="13"/>
        </w:numPr>
        <w:ind w:leftChars="0"/>
        <w:rPr>
          <w:sz w:val="22"/>
          <w:u w:val="single"/>
        </w:rPr>
      </w:pPr>
      <w:proofErr w:type="gramStart"/>
      <w:r w:rsidRPr="00EB67A4">
        <w:rPr>
          <w:rFonts w:hint="eastAsia"/>
          <w:sz w:val="22"/>
          <w:u w:val="single"/>
        </w:rPr>
        <w:t xml:space="preserve">저급 </w:t>
      </w:r>
      <w:r w:rsidRPr="00EB67A4">
        <w:rPr>
          <w:sz w:val="22"/>
          <w:u w:val="single"/>
        </w:rPr>
        <w:t>:</w:t>
      </w:r>
      <w:proofErr w:type="gramEnd"/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전문적인 기술이 필요한 기계적,전기적,</w:t>
      </w:r>
      <w:r w:rsidRPr="00EB67A4">
        <w:rPr>
          <w:sz w:val="22"/>
          <w:u w:val="single"/>
        </w:rPr>
        <w:t xml:space="preserve"> </w:t>
      </w:r>
      <w:r w:rsidRPr="00EB67A4">
        <w:rPr>
          <w:rFonts w:hint="eastAsia"/>
          <w:sz w:val="22"/>
          <w:u w:val="single"/>
        </w:rPr>
        <w:t>신호규정 계층이다.</w:t>
      </w:r>
    </w:p>
    <w:p w:rsidR="00451E68" w:rsidRPr="00EB67A4" w:rsidRDefault="00451E68" w:rsidP="00451E68">
      <w:pPr>
        <w:pStyle w:val="a5"/>
        <w:numPr>
          <w:ilvl w:val="0"/>
          <w:numId w:val="13"/>
        </w:numPr>
        <w:ind w:leftChars="0"/>
        <w:rPr>
          <w:sz w:val="22"/>
        </w:rPr>
      </w:pPr>
      <w:proofErr w:type="gramStart"/>
      <w:r w:rsidRPr="00EB67A4">
        <w:rPr>
          <w:rFonts w:hint="eastAsia"/>
          <w:sz w:val="22"/>
        </w:rPr>
        <w:t>LAN</w:t>
      </w:r>
      <w:r w:rsidRPr="00EB67A4">
        <w:rPr>
          <w:sz w:val="22"/>
        </w:rPr>
        <w:t xml:space="preserve"> :</w:t>
      </w:r>
      <w:proofErr w:type="gramEnd"/>
      <w:r w:rsidRPr="00EB67A4">
        <w:rPr>
          <w:sz w:val="22"/>
        </w:rPr>
        <w:t xml:space="preserve"> </w:t>
      </w:r>
      <w:r w:rsidRPr="00EB67A4">
        <w:rPr>
          <w:rFonts w:hint="eastAsia"/>
          <w:sz w:val="22"/>
        </w:rPr>
        <w:t xml:space="preserve">기계적인 설비를 하고 </w:t>
      </w:r>
      <w:proofErr w:type="spellStart"/>
      <w:r w:rsidRPr="00EB67A4">
        <w:rPr>
          <w:rFonts w:hint="eastAsia"/>
          <w:sz w:val="22"/>
        </w:rPr>
        <w:t>두개의</w:t>
      </w:r>
      <w:proofErr w:type="spellEnd"/>
      <w:r w:rsidRPr="00EB67A4">
        <w:rPr>
          <w:rFonts w:hint="eastAsia"/>
          <w:sz w:val="22"/>
        </w:rPr>
        <w:t xml:space="preserve"> 컴퓨터가 </w:t>
      </w:r>
      <w:proofErr w:type="spellStart"/>
      <w:r w:rsidRPr="00EB67A4">
        <w:rPr>
          <w:rFonts w:hint="eastAsia"/>
          <w:sz w:val="22"/>
        </w:rPr>
        <w:t>왔다갔다</w:t>
      </w:r>
      <w:proofErr w:type="spellEnd"/>
      <w:r w:rsidRPr="00EB67A4">
        <w:rPr>
          <w:rFonts w:hint="eastAsia"/>
          <w:sz w:val="22"/>
        </w:rPr>
        <w:t xml:space="preserve"> 신호를 하면 </w:t>
      </w:r>
      <w:r w:rsidR="00D14E36">
        <w:rPr>
          <w:sz w:val="22"/>
        </w:rPr>
        <w:t>(</w:t>
      </w:r>
      <w:r w:rsidR="002D58B0" w:rsidRPr="00EB67A4">
        <w:rPr>
          <w:sz w:val="22"/>
        </w:rPr>
        <w:t>LAN=</w:t>
      </w:r>
      <w:r w:rsidR="00625601" w:rsidRPr="00EB67A4">
        <w:rPr>
          <w:rFonts w:hint="eastAsia"/>
          <w:sz w:val="22"/>
        </w:rPr>
        <w:t xml:space="preserve">간단한 </w:t>
      </w:r>
      <w:r w:rsidR="002D58B0" w:rsidRPr="00EB67A4">
        <w:rPr>
          <w:rFonts w:hint="eastAsia"/>
          <w:sz w:val="22"/>
        </w:rPr>
        <w:t>p</w:t>
      </w:r>
      <w:r w:rsidR="002D58B0" w:rsidRPr="00EB67A4">
        <w:rPr>
          <w:sz w:val="22"/>
        </w:rPr>
        <w:t>c</w:t>
      </w:r>
      <w:r w:rsidR="002D58B0" w:rsidRPr="00EB67A4">
        <w:rPr>
          <w:rFonts w:hint="eastAsia"/>
          <w:sz w:val="22"/>
        </w:rPr>
        <w:t>방</w:t>
      </w:r>
      <w:r w:rsidR="00D14E36">
        <w:rPr>
          <w:rFonts w:hint="eastAsia"/>
          <w:sz w:val="22"/>
        </w:rPr>
        <w:t>)</w:t>
      </w:r>
      <w:r w:rsidR="002D58B0" w:rsidRPr="00EB67A4">
        <w:rPr>
          <w:rFonts w:hint="eastAsia"/>
          <w:sz w:val="22"/>
        </w:rPr>
        <w:t xml:space="preserve"> 이다.</w:t>
      </w:r>
    </w:p>
    <w:p w:rsidR="00625601" w:rsidRPr="001D6BC6" w:rsidRDefault="00625601" w:rsidP="001D6BC6">
      <w:pPr>
        <w:pStyle w:val="a5"/>
        <w:numPr>
          <w:ilvl w:val="0"/>
          <w:numId w:val="13"/>
        </w:numPr>
        <w:ind w:leftChars="0"/>
        <w:rPr>
          <w:sz w:val="22"/>
        </w:rPr>
      </w:pPr>
      <w:proofErr w:type="gramStart"/>
      <w:r w:rsidRPr="00EB67A4">
        <w:rPr>
          <w:rFonts w:hint="eastAsia"/>
          <w:sz w:val="22"/>
        </w:rPr>
        <w:t>VAN :</w:t>
      </w:r>
      <w:proofErr w:type="gramEnd"/>
      <w:r w:rsidRPr="00EB67A4">
        <w:rPr>
          <w:rFonts w:hint="eastAsia"/>
          <w:sz w:val="22"/>
        </w:rPr>
        <w:t xml:space="preserve"> 거기에다가 인터넷,통신,사용자App을 설치하면 </w:t>
      </w:r>
      <w:r w:rsidR="00D14E36">
        <w:rPr>
          <w:sz w:val="22"/>
        </w:rPr>
        <w:t>(</w:t>
      </w:r>
      <w:r w:rsidRPr="00EB67A4">
        <w:rPr>
          <w:rFonts w:hint="eastAsia"/>
          <w:sz w:val="22"/>
        </w:rPr>
        <w:t xml:space="preserve">완전한 </w:t>
      </w:r>
      <w:r w:rsidRPr="00EB67A4">
        <w:rPr>
          <w:sz w:val="22"/>
        </w:rPr>
        <w:t>pc</w:t>
      </w:r>
      <w:r w:rsidRPr="00EB67A4">
        <w:rPr>
          <w:rFonts w:hint="eastAsia"/>
          <w:sz w:val="22"/>
        </w:rPr>
        <w:t>방</w:t>
      </w:r>
      <w:r w:rsidR="00D14E36">
        <w:rPr>
          <w:rFonts w:hint="eastAsia"/>
          <w:sz w:val="22"/>
        </w:rPr>
        <w:t>)</w:t>
      </w:r>
    </w:p>
    <w:p w:rsidR="00545ECA" w:rsidRPr="00FD2CBE" w:rsidRDefault="00FD2CBE" w:rsidP="00FD2CBE">
      <w:pPr>
        <w:rPr>
          <w:b/>
          <w:sz w:val="32"/>
        </w:rPr>
      </w:pPr>
      <w:r w:rsidRPr="00FD2CBE">
        <w:rPr>
          <w:rFonts w:hint="eastAsia"/>
          <w:b/>
          <w:sz w:val="32"/>
        </w:rPr>
        <w:t xml:space="preserve">URL &amp; URI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685"/>
        <w:gridCol w:w="4343"/>
      </w:tblGrid>
      <w:tr w:rsidR="00906574" w:rsidRPr="00F12F98" w:rsidTr="001D6BC6">
        <w:trPr>
          <w:trHeight w:val="781"/>
        </w:trPr>
        <w:tc>
          <w:tcPr>
            <w:tcW w:w="988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3685" w:type="dxa"/>
          </w:tcPr>
          <w:p w:rsidR="00906574" w:rsidRPr="00544BC3" w:rsidRDefault="00906574" w:rsidP="00665FA4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URL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Locator)</w:t>
            </w:r>
          </w:p>
        </w:tc>
        <w:tc>
          <w:tcPr>
            <w:tcW w:w="4343" w:type="dxa"/>
          </w:tcPr>
          <w:p w:rsidR="00906574" w:rsidRPr="00544BC3" w:rsidRDefault="00906574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 w:rsidRPr="00544BC3"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URI</w:t>
            </w:r>
            <w:r w:rsidRPr="00544BC3"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>(Uniform Resource Identifier)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906574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개념</w:t>
            </w:r>
          </w:p>
        </w:tc>
        <w:tc>
          <w:tcPr>
            <w:tcW w:w="3685" w:type="dxa"/>
          </w:tcPr>
          <w:p w:rsidR="001D6BC6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-네트워크 상에서 자원이 어디 있는지를 알려주기 위한 규약이다.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Pr="00305732" w:rsidRDefault="00906574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즉,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컴퓨터 네트워크와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검색 </w:t>
            </w:r>
            <w:proofErr w:type="spellStart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매커니즘에서의</w:t>
            </w:r>
            <w:proofErr w:type="spellEnd"/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위치를 지정하는 </w:t>
            </w:r>
            <w:r w:rsidR="00847095" w:rsidRP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  <w:u w:val="single"/>
              </w:rPr>
              <w:t>웹 리소스에 대한 참조이다</w:t>
            </w:r>
            <w:r w:rsidR="00847095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  <w:r w:rsidR="00847095" w:rsidRPr="00305732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-인터넷에 있는 자원을 나타내는 유일한 주소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-URI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 존재는 인터넷에서 요구되는 기본조건으로서 인터넷 프로토콜에 항상 붙어 다님.</w:t>
            </w:r>
          </w:p>
        </w:tc>
      </w:tr>
      <w:tr w:rsidR="006F5800" w:rsidRPr="00F12F98" w:rsidTr="00665FA4">
        <w:tc>
          <w:tcPr>
            <w:tcW w:w="988" w:type="dxa"/>
          </w:tcPr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x)</w:t>
            </w:r>
          </w:p>
        </w:tc>
        <w:tc>
          <w:tcPr>
            <w:tcW w:w="8028" w:type="dxa"/>
            <w:gridSpan w:val="2"/>
          </w:tcPr>
          <w:p w:rsidR="006F5800" w:rsidRDefault="006F5800" w:rsidP="00665FA4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-</w:t>
            </w:r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hyperlink r:id="rId9" w:history="1">
              <w:r w:rsidRPr="006B0983">
                <w:rPr>
                  <w:rStyle w:val="a4"/>
                  <w:rFonts w:ascii="Helvetica" w:hAnsi="Helvetica" w:cs="Helvetica"/>
                  <w:sz w:val="24"/>
                  <w:shd w:val="clear" w:color="auto" w:fill="FDFDFD"/>
                </w:rPr>
                <w:t>http://ko.wikipedia.org/</w:t>
              </w:r>
            </w:hyperlink>
            <w:proofErr w:type="gramStart"/>
            <w:r w:rsidRPr="006F5800"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 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라는</w:t>
            </w:r>
            <w:proofErr w:type="gramEnd"/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서버도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나타내기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때문에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>.</w:t>
            </w:r>
          </w:p>
          <w:p w:rsidR="006F5800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0" w:history="1">
              <w:r w:rsidRPr="006B0983">
                <w:rPr>
                  <w:rStyle w:val="a4"/>
                  <w:rFonts w:ascii="Helvetica" w:hAnsi="Helvetica" w:cs="Helvetica"/>
                  <w:shd w:val="clear" w:color="auto" w:fill="FDFDFD"/>
                </w:rPr>
                <w:t>http://sunychoi.github.io/java/2015/04/12/</w:t>
              </w:r>
              <w:r w:rsidRPr="006F5800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java-bigdecimal.html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</w:p>
          <w:p w:rsidR="006F5800" w:rsidRPr="00676486" w:rsidRDefault="006F5800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sunychoi.github.io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하위에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java/2015/04/12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디렉토리아래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597218">
              <w:rPr>
                <w:rFonts w:ascii="Helvetica" w:hAnsi="Helvetica" w:cs="Helvetica"/>
                <w:color w:val="FF0000"/>
                <w:shd w:val="clear" w:color="auto" w:fill="FDFDFD"/>
              </w:rPr>
              <w:t>java-</w:t>
            </w:r>
            <w:r w:rsidRPr="00597218">
              <w:rPr>
                <w:rFonts w:ascii="Helvetica" w:hAnsi="Helvetica" w:cs="Helvetica"/>
                <w:color w:val="FF0000"/>
                <w:shd w:val="clear" w:color="auto" w:fill="FDFDFD"/>
              </w:rPr>
              <w:lastRenderedPageBreak/>
              <w:t xml:space="preserve">bigdecimal.html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자원의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위치를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가리키고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있으므로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이면서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EC423C" w:rsidRDefault="00EC423C" w:rsidP="00665FA4">
            <w:pPr>
              <w:rPr>
                <w:rFonts w:ascii="Helvetica" w:hAnsi="Helvetica" w:cs="Helvetica"/>
                <w:color w:val="111111"/>
                <w:shd w:val="clear" w:color="auto" w:fill="FDFDFD"/>
              </w:rPr>
            </w:pPr>
            <w:r>
              <w:rPr>
                <w:rFonts w:ascii="Helvetica" w:hAnsi="Helvetica" w:cs="Helvetica" w:hint="eastAsia"/>
                <w:color w:val="111111"/>
                <w:sz w:val="24"/>
                <w:shd w:val="clear" w:color="auto" w:fill="FDFDFD"/>
              </w:rPr>
              <w:t xml:space="preserve">- </w:t>
            </w:r>
            <w:hyperlink r:id="rId11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https://www.google.co.kr/search?</w:t>
              </w:r>
              <w:r w:rsidRPr="00676486">
                <w:rPr>
                  <w:rStyle w:val="a4"/>
                  <w:rFonts w:ascii="Helvetica" w:hAnsi="Helvetica" w:cs="Helvetica"/>
                  <w:color w:val="FF0000"/>
                  <w:shd w:val="clear" w:color="auto" w:fill="FDFDFD"/>
                </w:rPr>
                <w:t>q=uri</w:t>
              </w:r>
            </w:hyperlink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https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프로토콜을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가지고있고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호스트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이름을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가지고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하지만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뒤에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 /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search</w:t>
            </w: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?q</w:t>
            </w:r>
            <w:proofErr w:type="spellEnd"/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같은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문자열이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붙어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있음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q=</w:t>
            </w:r>
            <w:proofErr w:type="spell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rui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는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query string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인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q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값에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따라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proofErr w:type="spellStart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여러가지</w:t>
            </w:r>
            <w:proofErr w:type="spellEnd"/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결과값을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가져올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수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있다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.</w:t>
            </w:r>
          </w:p>
          <w:p w:rsidR="00271ED7" w:rsidRPr="006F5800" w:rsidRDefault="00271ED7" w:rsidP="00676486">
            <w:pPr>
              <w:rPr>
                <w:rFonts w:ascii="Helvetica" w:hAnsi="Helvetica" w:cs="Helvetica"/>
                <w:color w:val="111111"/>
                <w:sz w:val="24"/>
                <w:shd w:val="clear" w:color="auto" w:fill="FDFDFD"/>
              </w:rPr>
            </w:pPr>
            <w:proofErr w:type="gramStart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URL :</w:t>
            </w:r>
            <w:proofErr w:type="gram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hyperlink r:id="rId12" w:history="1">
              <w:r w:rsidRPr="00676486">
                <w:rPr>
                  <w:rStyle w:val="a4"/>
                  <w:rFonts w:ascii="Helvetica" w:hAnsi="Helvetica" w:cs="Helvetica"/>
                  <w:color w:val="auto"/>
                  <w:shd w:val="clear" w:color="auto" w:fill="FDFDFD"/>
                </w:rPr>
                <w:t>https://www.google.co.kr/search</w:t>
              </w:r>
            </w:hyperlink>
            <w:r w:rsidRPr="00676486">
              <w:rPr>
                <w:rFonts w:ascii="Helvetica" w:hAnsi="Helvetica" w:cs="Helvetica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여기까지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>이고</w:t>
            </w:r>
            <w:r>
              <w:rPr>
                <w:rFonts w:ascii="Helvetica" w:hAnsi="Helvetica" w:cs="Helvetica" w:hint="eastAsia"/>
                <w:color w:val="111111"/>
                <w:shd w:val="clear" w:color="auto" w:fill="FDFDFD"/>
              </w:rPr>
              <w:t xml:space="preserve"> </w:t>
            </w:r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q=</w:t>
            </w:r>
            <w:proofErr w:type="spellStart"/>
            <w:r w:rsidRPr="00676486">
              <w:rPr>
                <w:rFonts w:ascii="Helvetica" w:hAnsi="Helvetica" w:cs="Helvetica"/>
                <w:color w:val="FF0000"/>
                <w:shd w:val="clear" w:color="auto" w:fill="FDFDFD"/>
              </w:rPr>
              <w:t>uri</w:t>
            </w:r>
            <w:proofErr w:type="spellEnd"/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라는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식별자가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필요하므로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, https://www.google.co.kr/search?q=uri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주소는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URI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이지만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URL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은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 xml:space="preserve"> 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아니다</w:t>
            </w:r>
            <w:r>
              <w:rPr>
                <w:rFonts w:ascii="Helvetica" w:hAnsi="Helvetica" w:cs="Helvetica"/>
                <w:color w:val="111111"/>
                <w:shd w:val="clear" w:color="auto" w:fill="FDFDFD"/>
              </w:rPr>
              <w:t>.</w:t>
            </w:r>
          </w:p>
        </w:tc>
      </w:tr>
      <w:tr w:rsidR="00906574" w:rsidRPr="00F12F98" w:rsidTr="00665FA4">
        <w:tc>
          <w:tcPr>
            <w:tcW w:w="988" w:type="dxa"/>
          </w:tcPr>
          <w:p w:rsidR="00906574" w:rsidRPr="00F12F98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lastRenderedPageBreak/>
              <w:t>특징</w:t>
            </w:r>
          </w:p>
        </w:tc>
        <w:tc>
          <w:tcPr>
            <w:tcW w:w="3685" w:type="dxa"/>
          </w:tcPr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은 웹 </w:t>
            </w:r>
            <w:proofErr w:type="gram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주소 뿐만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아니라 컴퓨터 네트워크상의 자원을 모두 나타낼 수 있다.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</w:t>
            </w:r>
          </w:p>
          <w:p w:rsidR="00847095" w:rsidRDefault="00847095" w:rsidP="00847095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주소에 접근하려면 해당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에 맞는 프로토콜을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알아야한다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  <w:p w:rsidR="00906574" w:rsidRPr="00847095" w:rsidRDefault="00847095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-FTP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프로토콜인 경우 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FTP 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클라이언트를 이용,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 xml:space="preserve"> HTTP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인 경우 웹 브라우저를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이용해야함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, 텔넷인 경우 텔넷 프로그램을 이용하여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접속해야함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.</w:t>
            </w:r>
          </w:p>
        </w:tc>
        <w:tc>
          <w:tcPr>
            <w:tcW w:w="4343" w:type="dxa"/>
          </w:tcPr>
          <w:p w:rsidR="00906574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URL</w:t>
            </w:r>
            <w:proofErr w:type="gramStart"/>
            <w:r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,URN</w:t>
            </w: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의</w:t>
            </w:r>
            <w:proofErr w:type="gramEnd"/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 상위 개념</w:t>
            </w:r>
          </w:p>
          <w:p w:rsidR="006F5800" w:rsidRPr="00F12F98" w:rsidRDefault="006F5800" w:rsidP="00665FA4">
            <w:pPr>
              <w:rPr>
                <w:rFonts w:ascii="맑은 고딕" w:eastAsia="맑은 고딕" w:hAnsi="맑은 고딕"/>
                <w:color w:val="000000"/>
                <w:sz w:val="24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-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 xml:space="preserve">위의 </w:t>
            </w:r>
            <w:r w:rsidR="00BD54D3">
              <w:rPr>
                <w:rFonts w:ascii="맑은 고딕" w:eastAsia="맑은 고딕" w:hAnsi="맑은 고딕"/>
                <w:color w:val="000000"/>
                <w:sz w:val="24"/>
                <w:szCs w:val="20"/>
              </w:rPr>
              <w:t>ex</w:t>
            </w:r>
            <w:r w:rsidR="00BD54D3">
              <w:rPr>
                <w:rFonts w:ascii="맑은 고딕" w:eastAsia="맑은 고딕" w:hAnsi="맑은 고딕" w:hint="eastAsia"/>
                <w:color w:val="000000"/>
                <w:sz w:val="24"/>
                <w:szCs w:val="20"/>
              </w:rPr>
              <w:t>로 이해</w:t>
            </w:r>
          </w:p>
        </w:tc>
      </w:tr>
    </w:tbl>
    <w:p w:rsidR="00665FA4" w:rsidRDefault="00665FA4">
      <w:pPr>
        <w:rPr>
          <w:sz w:val="24"/>
        </w:rPr>
      </w:pPr>
    </w:p>
    <w:p w:rsidR="00665FA4" w:rsidRDefault="00665FA4">
      <w:pPr>
        <w:rPr>
          <w:b/>
          <w:sz w:val="32"/>
        </w:rPr>
      </w:pPr>
      <w:r w:rsidRPr="00665FA4">
        <w:rPr>
          <w:b/>
          <w:sz w:val="32"/>
        </w:rPr>
        <w:t xml:space="preserve">HTTP </w:t>
      </w:r>
      <w:proofErr w:type="spellStart"/>
      <w:r w:rsidRPr="00665FA4">
        <w:rPr>
          <w:rFonts w:hint="eastAsia"/>
          <w:b/>
          <w:sz w:val="32"/>
        </w:rPr>
        <w:t>패킷</w:t>
      </w:r>
      <w:proofErr w:type="spellEnd"/>
    </w:p>
    <w:p w:rsidR="00665FA4" w:rsidRPr="0094079F" w:rsidRDefault="00E118E9">
      <w:pPr>
        <w:rPr>
          <w:sz w:val="24"/>
          <w:u w:val="single"/>
        </w:rPr>
      </w:pPr>
      <w:r>
        <w:rPr>
          <w:rFonts w:hint="eastAsia"/>
          <w:sz w:val="24"/>
        </w:rPr>
        <w:t xml:space="preserve"> : </w:t>
      </w:r>
      <w:r w:rsidRPr="0094079F">
        <w:rPr>
          <w:rFonts w:hint="eastAsia"/>
          <w:sz w:val="24"/>
          <w:u w:val="single"/>
        </w:rPr>
        <w:t xml:space="preserve">클라이언트가 서버로 요청을 했을 때, 보내는 데이터를 </w:t>
      </w:r>
      <w:r w:rsidRPr="0094079F">
        <w:rPr>
          <w:sz w:val="24"/>
          <w:u w:val="single"/>
        </w:rPr>
        <w:t>HTTP</w:t>
      </w:r>
      <w:r w:rsidRPr="0094079F">
        <w:rPr>
          <w:rFonts w:hint="eastAsia"/>
          <w:sz w:val="24"/>
          <w:u w:val="single"/>
        </w:rPr>
        <w:t xml:space="preserve"> </w:t>
      </w:r>
      <w:proofErr w:type="spellStart"/>
      <w:r w:rsidRPr="0094079F">
        <w:rPr>
          <w:rFonts w:hint="eastAsia"/>
          <w:sz w:val="24"/>
          <w:u w:val="single"/>
        </w:rPr>
        <w:t>패킷이라</w:t>
      </w:r>
      <w:proofErr w:type="spellEnd"/>
      <w:r w:rsidRPr="0094079F">
        <w:rPr>
          <w:rFonts w:hint="eastAsia"/>
          <w:sz w:val="24"/>
          <w:u w:val="single"/>
        </w:rPr>
        <w:t xml:space="preserve"> 표현함.</w:t>
      </w:r>
    </w:p>
    <w:p w:rsidR="00E118E9" w:rsidRDefault="00E118E9">
      <w:pPr>
        <w:rPr>
          <w:sz w:val="24"/>
        </w:rPr>
      </w:pPr>
      <w:r>
        <w:rPr>
          <w:sz w:val="24"/>
        </w:rPr>
        <w:t xml:space="preserve">HTTP </w:t>
      </w:r>
      <w:r>
        <w:rPr>
          <w:rFonts w:hint="eastAsia"/>
          <w:sz w:val="24"/>
        </w:rPr>
        <w:t>프로토콜을 쓰므로,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앞에 </w:t>
      </w:r>
      <w:r>
        <w:rPr>
          <w:sz w:val="24"/>
        </w:rPr>
        <w:t>HTTP</w:t>
      </w:r>
      <w:r>
        <w:rPr>
          <w:rFonts w:hint="eastAsia"/>
          <w:sz w:val="24"/>
        </w:rPr>
        <w:t xml:space="preserve">가 붙고 인터넷을 통해 보내는 데이터를 </w:t>
      </w:r>
      <w:proofErr w:type="spellStart"/>
      <w:r>
        <w:rPr>
          <w:rFonts w:hint="eastAsia"/>
          <w:sz w:val="24"/>
        </w:rPr>
        <w:t>패킷이라</w:t>
      </w:r>
      <w:proofErr w:type="spellEnd"/>
      <w:r>
        <w:rPr>
          <w:rFonts w:hint="eastAsia"/>
          <w:sz w:val="24"/>
        </w:rPr>
        <w:t xml:space="preserve"> 표현하므로, </w:t>
      </w:r>
      <w:r>
        <w:rPr>
          <w:sz w:val="24"/>
        </w:rPr>
        <w:t>HTTP</w:t>
      </w:r>
      <w:r>
        <w:rPr>
          <w:rFonts w:hint="eastAsia"/>
          <w:sz w:val="24"/>
        </w:rPr>
        <w:t>패킷 이라 부른다.</w:t>
      </w:r>
      <w:r>
        <w:rPr>
          <w:sz w:val="24"/>
        </w:rPr>
        <w:t xml:space="preserve"> HTTP</w:t>
      </w:r>
      <w:r>
        <w:rPr>
          <w:rFonts w:hint="eastAsia"/>
          <w:sz w:val="24"/>
        </w:rPr>
        <w:t>패킷의 구조는 크게 헤더와 바디로 나뉘어진다.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 xml:space="preserve">헤더에는 </w:t>
      </w:r>
      <w:r w:rsidR="0094079F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방식 중 무엇을 </w:t>
      </w:r>
      <w:proofErr w:type="spellStart"/>
      <w:r>
        <w:rPr>
          <w:rFonts w:hint="eastAsia"/>
          <w:sz w:val="24"/>
        </w:rPr>
        <w:t>썻는지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r>
        <w:rPr>
          <w:rFonts w:hint="eastAsia"/>
          <w:sz w:val="24"/>
        </w:rPr>
        <w:t>클라이언트의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>브라우저 정보,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접속할 </w:t>
      </w:r>
      <w:r>
        <w:rPr>
          <w:sz w:val="24"/>
        </w:rPr>
        <w:t xml:space="preserve">URL </w:t>
      </w:r>
      <w:r>
        <w:rPr>
          <w:rFonts w:hint="eastAsia"/>
          <w:sz w:val="24"/>
        </w:rPr>
        <w:t>등등 과 같은 클라이언트 정보를 담는다.</w:t>
      </w:r>
    </w:p>
    <w:p w:rsidR="00E118E9" w:rsidRDefault="00E118E9" w:rsidP="00E118E9">
      <w:pPr>
        <w:ind w:firstLine="240"/>
        <w:rPr>
          <w:sz w:val="24"/>
        </w:rPr>
      </w:pPr>
      <w:r>
        <w:rPr>
          <w:rFonts w:hint="eastAsia"/>
          <w:sz w:val="24"/>
        </w:rPr>
        <w:t>바디는 보통 비어있다.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하지만,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>특정 데이터를 담아서 서버에게 요청을 보낼 수 있다.</w:t>
      </w:r>
    </w:p>
    <w:p w:rsidR="00E118E9" w:rsidRPr="00E118E9" w:rsidRDefault="00E118E9" w:rsidP="00E118E9">
      <w:pPr>
        <w:ind w:firstLine="240"/>
        <w:rPr>
          <w:sz w:val="24"/>
        </w:rPr>
      </w:pPr>
      <w:r>
        <w:rPr>
          <w:sz w:val="24"/>
        </w:rPr>
        <w:t>*</w:t>
      </w:r>
      <w:r w:rsidR="00996A3B">
        <w:rPr>
          <w:sz w:val="24"/>
        </w:rPr>
        <w:t>8</w:t>
      </w:r>
      <w:r>
        <w:rPr>
          <w:rFonts w:hint="eastAsia"/>
          <w:sz w:val="24"/>
        </w:rPr>
        <w:t xml:space="preserve">가지 </w:t>
      </w:r>
      <w:r>
        <w:rPr>
          <w:sz w:val="24"/>
        </w:rPr>
        <w:t xml:space="preserve">HTTP </w:t>
      </w:r>
      <w:proofErr w:type="spellStart"/>
      <w:proofErr w:type="gram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E83342">
        <w:rPr>
          <w:sz w:val="24"/>
        </w:rPr>
        <w:t>1)</w:t>
      </w:r>
      <w:r w:rsidR="00E83342">
        <w:rPr>
          <w:rFonts w:hint="eastAsia"/>
          <w:sz w:val="24"/>
        </w:rPr>
        <w:t>GET 2)POST 3)HEAD 4)OPTION 5)PUT 6)DELETE 7)</w:t>
      </w:r>
      <w:r w:rsidR="00E83342">
        <w:rPr>
          <w:sz w:val="24"/>
        </w:rPr>
        <w:t>TRACE 8)CONNECT</w:t>
      </w:r>
    </w:p>
    <w:p w:rsidR="00665FA4" w:rsidRDefault="00665FA4">
      <w:pPr>
        <w:rPr>
          <w:sz w:val="24"/>
        </w:rPr>
      </w:pPr>
    </w:p>
    <w:p w:rsidR="003B543B" w:rsidRDefault="003B543B">
      <w:pPr>
        <w:rPr>
          <w:b/>
          <w:sz w:val="32"/>
        </w:rPr>
      </w:pPr>
      <w:r>
        <w:rPr>
          <w:b/>
          <w:sz w:val="32"/>
        </w:rPr>
        <w:t>GET</w:t>
      </w:r>
      <w:r>
        <w:rPr>
          <w:rFonts w:hint="eastAsia"/>
          <w:b/>
          <w:sz w:val="32"/>
        </w:rPr>
        <w:t xml:space="preserve">방식 </w:t>
      </w:r>
      <w:r>
        <w:rPr>
          <w:b/>
          <w:sz w:val="32"/>
        </w:rPr>
        <w:t xml:space="preserve">vs POST </w:t>
      </w:r>
      <w:r>
        <w:rPr>
          <w:rFonts w:hint="eastAsia"/>
          <w:b/>
          <w:sz w:val="32"/>
        </w:rPr>
        <w:t>방식</w:t>
      </w:r>
    </w:p>
    <w:p w:rsidR="00FF5E9A" w:rsidRDefault="00FF5E9A" w:rsidP="00FF5E9A">
      <w:pPr>
        <w:rPr>
          <w:sz w:val="24"/>
        </w:rPr>
      </w:pPr>
      <w:r>
        <w:rPr>
          <w:rFonts w:hint="eastAsia"/>
          <w:sz w:val="32"/>
        </w:rPr>
        <w:t>:</w:t>
      </w:r>
      <w:r>
        <w:rPr>
          <w:sz w:val="32"/>
        </w:rPr>
        <w:t xml:space="preserve"> </w:t>
      </w:r>
      <w:r>
        <w:rPr>
          <w:rFonts w:hint="eastAsia"/>
          <w:sz w:val="24"/>
        </w:rPr>
        <w:t xml:space="preserve">웹 서비스 개발에 주로 사용하는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사용자가 </w:t>
      </w:r>
      <w:r>
        <w:rPr>
          <w:sz w:val="24"/>
        </w:rPr>
        <w:t>URL</w:t>
      </w:r>
      <w:r>
        <w:rPr>
          <w:rFonts w:hint="eastAsia"/>
          <w:sz w:val="24"/>
        </w:rPr>
        <w:t xml:space="preserve">을 브라우저 </w:t>
      </w:r>
      <w:proofErr w:type="spellStart"/>
      <w:r>
        <w:rPr>
          <w:rFonts w:hint="eastAsia"/>
          <w:sz w:val="24"/>
        </w:rPr>
        <w:t>주소창에</w:t>
      </w:r>
      <w:proofErr w:type="spellEnd"/>
      <w:r>
        <w:rPr>
          <w:rFonts w:hint="eastAsia"/>
          <w:sz w:val="24"/>
        </w:rPr>
        <w:t xml:space="preserve"> 작성하고 </w:t>
      </w:r>
      <w:proofErr w:type="spellStart"/>
      <w:r>
        <w:rPr>
          <w:rFonts w:hint="eastAsia"/>
          <w:sz w:val="24"/>
        </w:rPr>
        <w:t>엔터를</w:t>
      </w:r>
      <w:proofErr w:type="spellEnd"/>
      <w:r>
        <w:rPr>
          <w:rFonts w:hint="eastAsia"/>
          <w:sz w:val="24"/>
        </w:rPr>
        <w:t xml:space="preserve"> 누르면 원하는 </w:t>
      </w:r>
      <w:proofErr w:type="spellStart"/>
      <w:r>
        <w:rPr>
          <w:rFonts w:hint="eastAsia"/>
          <w:sz w:val="24"/>
        </w:rPr>
        <w:t>웹페이지가</w:t>
      </w:r>
      <w:proofErr w:type="spellEnd"/>
      <w:r>
        <w:rPr>
          <w:rFonts w:hint="eastAsia"/>
          <w:sz w:val="24"/>
        </w:rPr>
        <w:t xml:space="preserve"> 나온다.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사용자는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보기위해</w:t>
      </w:r>
      <w:proofErr w:type="spellEnd"/>
      <w:r>
        <w:rPr>
          <w:rFonts w:hint="eastAsia"/>
          <w:sz w:val="24"/>
        </w:rPr>
        <w:t xml:space="preserve"> 단순한 일을 한 것 이지만,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특정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사용자 </w:t>
      </w:r>
      <w:proofErr w:type="spellStart"/>
      <w:r>
        <w:rPr>
          <w:rFonts w:hint="eastAsia"/>
          <w:sz w:val="24"/>
        </w:rPr>
        <w:t>웹브라우저에게</w:t>
      </w:r>
      <w:proofErr w:type="spellEnd"/>
      <w:r>
        <w:rPr>
          <w:rFonts w:hint="eastAsia"/>
          <w:sz w:val="24"/>
        </w:rPr>
        <w:t xml:space="preserve"> 보여주기 위해서는 </w:t>
      </w:r>
      <w:r w:rsidRPr="00373C23">
        <w:rPr>
          <w:rFonts w:hint="eastAsia"/>
          <w:sz w:val="24"/>
          <w:u w:val="single"/>
        </w:rPr>
        <w:t>내부적인 처리</w:t>
      </w:r>
      <w:r>
        <w:rPr>
          <w:rFonts w:hint="eastAsia"/>
          <w:sz w:val="24"/>
          <w:u w:val="single"/>
        </w:rPr>
        <w:t>(요청</w:t>
      </w:r>
      <w:proofErr w:type="gramStart"/>
      <w:r>
        <w:rPr>
          <w:rFonts w:hint="eastAsia"/>
          <w:sz w:val="24"/>
          <w:u w:val="single"/>
        </w:rPr>
        <w:t>,응답</w:t>
      </w:r>
      <w:proofErr w:type="gramEnd"/>
      <w:r w:rsidR="00A36CF9">
        <w:rPr>
          <w:rFonts w:hint="eastAsia"/>
          <w:sz w:val="24"/>
          <w:u w:val="single"/>
        </w:rPr>
        <w:t>)</w:t>
      </w:r>
      <w:r>
        <w:rPr>
          <w:rFonts w:hint="eastAsia"/>
          <w:sz w:val="24"/>
        </w:rPr>
        <w:t>들이 있다.</w:t>
      </w:r>
      <w:r>
        <w:rPr>
          <w:sz w:val="24"/>
        </w:rPr>
        <w:t xml:space="preserve"> </w:t>
      </w:r>
    </w:p>
    <w:p w:rsidR="00FF5E9A" w:rsidRDefault="00FF5E9A" w:rsidP="00FF5E9A">
      <w:pPr>
        <w:rPr>
          <w:sz w:val="24"/>
        </w:rPr>
      </w:pPr>
      <w:r>
        <w:rPr>
          <w:sz w:val="24"/>
        </w:rPr>
        <w:t>-</w:t>
      </w:r>
      <w:proofErr w:type="gramStart"/>
      <w:r w:rsidRPr="00373C23">
        <w:rPr>
          <w:rFonts w:hint="eastAsia"/>
          <w:b/>
          <w:sz w:val="24"/>
        </w:rPr>
        <w:t>요청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클라이언트가 서버에게 </w:t>
      </w:r>
      <w:proofErr w:type="spellStart"/>
      <w:r>
        <w:rPr>
          <w:rFonts w:hint="eastAsia"/>
          <w:sz w:val="24"/>
        </w:rPr>
        <w:t>웹페이지를</w:t>
      </w:r>
      <w:proofErr w:type="spellEnd"/>
      <w:r>
        <w:rPr>
          <w:rFonts w:hint="eastAsia"/>
          <w:sz w:val="24"/>
        </w:rPr>
        <w:t xml:space="preserve"> 보여달라고 말하는 것.</w:t>
      </w:r>
    </w:p>
    <w:p w:rsidR="00945156" w:rsidRDefault="00FF5E9A" w:rsidP="00FF5E9A">
      <w:pPr>
        <w:rPr>
          <w:sz w:val="24"/>
        </w:rPr>
      </w:pPr>
      <w:r>
        <w:rPr>
          <w:rFonts w:hint="eastAsia"/>
          <w:sz w:val="24"/>
        </w:rPr>
        <w:t>-</w:t>
      </w:r>
      <w:proofErr w:type="gramStart"/>
      <w:r w:rsidRPr="001417D4">
        <w:rPr>
          <w:rFonts w:hint="eastAsia"/>
          <w:b/>
          <w:sz w:val="24"/>
        </w:rPr>
        <w:t>응답</w:t>
      </w:r>
      <w:r>
        <w:rPr>
          <w:rFonts w:hint="eastAsia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서버가 클라이언트에게 </w:t>
      </w:r>
      <w:proofErr w:type="spellStart"/>
      <w:r>
        <w:rPr>
          <w:rFonts w:hint="eastAsia"/>
          <w:sz w:val="24"/>
        </w:rPr>
        <w:t>요청받은</w:t>
      </w:r>
      <w:proofErr w:type="spellEnd"/>
      <w:r>
        <w:rPr>
          <w:rFonts w:hint="eastAsia"/>
          <w:sz w:val="24"/>
        </w:rPr>
        <w:t xml:space="preserve"> 것에 대한 대답으로, </w:t>
      </w:r>
      <w:proofErr w:type="spellStart"/>
      <w:r>
        <w:rPr>
          <w:rFonts w:hint="eastAsia"/>
          <w:sz w:val="24"/>
        </w:rPr>
        <w:t>웹페이지</w:t>
      </w:r>
      <w:proofErr w:type="spellEnd"/>
      <w:r>
        <w:rPr>
          <w:rFonts w:hint="eastAsia"/>
          <w:sz w:val="24"/>
        </w:rPr>
        <w:t xml:space="preserve"> 내용을 표현하기 위해 </w:t>
      </w:r>
      <w:r>
        <w:rPr>
          <w:sz w:val="24"/>
        </w:rPr>
        <w:t>html</w:t>
      </w:r>
      <w:r>
        <w:rPr>
          <w:rFonts w:hint="eastAsia"/>
          <w:sz w:val="24"/>
        </w:rPr>
        <w:t>문서로 주는 것을 응답이라 부른다.</w:t>
      </w:r>
      <w:r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 두 방식 모두,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서버에 요청을 하는 </w:t>
      </w:r>
      <w:proofErr w:type="spellStart"/>
      <w:r w:rsidR="003B543B">
        <w:rPr>
          <w:rFonts w:hint="eastAsia"/>
          <w:sz w:val="24"/>
        </w:rPr>
        <w:t>메서드이다</w:t>
      </w:r>
      <w:proofErr w:type="spellEnd"/>
      <w:r w:rsidR="003B543B">
        <w:rPr>
          <w:rFonts w:hint="eastAsia"/>
          <w:sz w:val="24"/>
        </w:rPr>
        <w:t>.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>클라이언트가 서버에 요청을 할 때,</w:t>
      </w:r>
      <w:r w:rsidR="003B543B">
        <w:rPr>
          <w:sz w:val="24"/>
        </w:rPr>
        <w:t xml:space="preserve"> </w:t>
      </w:r>
      <w:r w:rsidR="003B543B">
        <w:rPr>
          <w:rFonts w:hint="eastAsia"/>
          <w:sz w:val="24"/>
        </w:rPr>
        <w:t xml:space="preserve">제공해야 하는 자원이 있다고 하자. </w:t>
      </w:r>
    </w:p>
    <w:p w:rsidR="006F092C" w:rsidRDefault="003B543B">
      <w:pPr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x)</w:t>
      </w:r>
      <w:proofErr w:type="spellStart"/>
      <w:r>
        <w:rPr>
          <w:rFonts w:hint="eastAsia"/>
          <w:sz w:val="24"/>
        </w:rPr>
        <w:t>로그인을</w:t>
      </w:r>
      <w:proofErr w:type="spellEnd"/>
      <w:r>
        <w:rPr>
          <w:rFonts w:hint="eastAsia"/>
          <w:sz w:val="24"/>
        </w:rPr>
        <w:t xml:space="preserve"> 하는 경우 -</w:t>
      </w:r>
      <w:r>
        <w:rPr>
          <w:sz w:val="24"/>
        </w:rPr>
        <w:t>&gt;</w:t>
      </w:r>
      <w:r>
        <w:rPr>
          <w:rFonts w:hint="eastAsia"/>
          <w:sz w:val="24"/>
        </w:rPr>
        <w:t xml:space="preserve"> 아이디와 패스워드는 클라이언트가 작성한 후,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그 </w:t>
      </w:r>
      <w:r w:rsidRPr="003B543B">
        <w:rPr>
          <w:rFonts w:hint="eastAsia"/>
          <w:sz w:val="24"/>
          <w:u w:val="single"/>
        </w:rPr>
        <w:t>정보를 서버에 요청하여</w:t>
      </w:r>
      <w:r>
        <w:rPr>
          <w:rFonts w:hint="eastAsia"/>
          <w:sz w:val="24"/>
        </w:rPr>
        <w:t xml:space="preserve"> 클라이언트가 작성한 아이디와 패스워드가 올바른 것인지 </w:t>
      </w:r>
      <w:proofErr w:type="spellStart"/>
      <w:r>
        <w:rPr>
          <w:rFonts w:hint="eastAsia"/>
          <w:sz w:val="24"/>
        </w:rPr>
        <w:t>검사를한다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AA4D53" w:rsidRPr="00AA4D53" w:rsidRDefault="00AA4D53">
      <w:pPr>
        <w:rPr>
          <w:sz w:val="24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62"/>
        <w:gridCol w:w="4395"/>
        <w:gridCol w:w="4677"/>
      </w:tblGrid>
      <w:tr w:rsidR="004E2D7D" w:rsidRPr="00544BC3" w:rsidTr="005F0DD9">
        <w:tc>
          <w:tcPr>
            <w:tcW w:w="562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</w:p>
        </w:tc>
        <w:tc>
          <w:tcPr>
            <w:tcW w:w="4395" w:type="dxa"/>
          </w:tcPr>
          <w:p w:rsidR="004E2D7D" w:rsidRPr="00544BC3" w:rsidRDefault="004E2D7D" w:rsidP="00626236">
            <w:pPr>
              <w:tabs>
                <w:tab w:val="center" w:pos="1394"/>
              </w:tabs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POST</w:t>
            </w:r>
            <w: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  <w:t xml:space="preserve"> </w:t>
            </w:r>
          </w:p>
        </w:tc>
        <w:tc>
          <w:tcPr>
            <w:tcW w:w="4677" w:type="dxa"/>
          </w:tcPr>
          <w:p w:rsidR="004E2D7D" w:rsidRPr="00544BC3" w:rsidRDefault="004E2D7D" w:rsidP="00665FA4">
            <w:pPr>
              <w:rPr>
                <w:rFonts w:ascii="맑은 고딕" w:eastAsia="맑은 고딕" w:hAnsi="맑은 고딕"/>
                <w:b/>
                <w:color w:val="000000"/>
                <w:sz w:val="36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  <w:sz w:val="36"/>
                <w:szCs w:val="20"/>
              </w:rPr>
              <w:t>GET</w:t>
            </w: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개념</w:t>
            </w:r>
          </w:p>
        </w:tc>
        <w:tc>
          <w:tcPr>
            <w:tcW w:w="4395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WWW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에서 사용되는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HTTP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지원하는 요청 방식이다.</w:t>
            </w:r>
          </w:p>
        </w:tc>
        <w:tc>
          <w:tcPr>
            <w:tcW w:w="4677" w:type="dxa"/>
          </w:tcPr>
          <w:p w:rsidR="004E2D7D" w:rsidRPr="00D85882" w:rsidRDefault="006F092C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GET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방식은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URL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에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붙여서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보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냄</w:t>
            </w:r>
          </w:p>
        </w:tc>
      </w:tr>
      <w:tr w:rsidR="00F31A06" w:rsidRPr="00F12F98" w:rsidTr="005F0DD9">
        <w:tc>
          <w:tcPr>
            <w:tcW w:w="562" w:type="dxa"/>
          </w:tcPr>
          <w:p w:rsidR="00F31A06" w:rsidRPr="00D85882" w:rsidRDefault="00F31A06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4395" w:type="dxa"/>
          </w:tcPr>
          <w:p w:rsidR="00F31A06" w:rsidRPr="00D85882" w:rsidRDefault="00F31A06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  <w:tc>
          <w:tcPr>
            <w:tcW w:w="4677" w:type="dxa"/>
          </w:tcPr>
          <w:p w:rsidR="00F31A06" w:rsidRPr="00D85882" w:rsidRDefault="00F31A06" w:rsidP="00665FA4">
            <w:pPr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</w:pP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특징</w:t>
            </w:r>
          </w:p>
        </w:tc>
        <w:tc>
          <w:tcPr>
            <w:tcW w:w="4395" w:type="dxa"/>
          </w:tcPr>
          <w:p w:rsidR="00646F98" w:rsidRPr="00D85882" w:rsidRDefault="00646F98" w:rsidP="00646F9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-요청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URI(URL)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에 폼 입력을 처리하기 위해 구성한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서버측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스크립트(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ASP</w:t>
            </w:r>
            <w:proofErr w:type="gramStart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,PHP,JSP</w:t>
            </w:r>
            <w:proofErr w:type="gramEnd"/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)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혹은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CGI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프로그램으로 구성되고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Form Action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과 함께 전송됨 이때 헤더 정보에 포함되지 않고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  <w:u w:val="single"/>
              </w:rPr>
              <w:t>데이터 부분에 요청 정보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가 들어가게 된다.</w:t>
            </w:r>
          </w:p>
          <w:p w:rsidR="00646F98" w:rsidRPr="00D85882" w:rsidRDefault="00646F98" w:rsidP="00626236">
            <w:pPr>
              <w:rPr>
                <w:b/>
                <w:sz w:val="22"/>
              </w:rPr>
            </w:pPr>
          </w:p>
          <w:p w:rsidR="004E2D7D" w:rsidRPr="00D85882" w:rsidRDefault="004E2D7D" w:rsidP="00626236">
            <w:pPr>
              <w:rPr>
                <w:sz w:val="22"/>
                <w:u w:val="single"/>
              </w:rPr>
            </w:pPr>
            <w:r w:rsidRPr="00D85882">
              <w:rPr>
                <w:rFonts w:hint="eastAsia"/>
                <w:sz w:val="22"/>
              </w:rPr>
              <w:t xml:space="preserve">-키 값의 쌍은 </w:t>
            </w:r>
            <w:r w:rsidRPr="00D85882">
              <w:rPr>
                <w:sz w:val="22"/>
                <w:u w:val="single"/>
              </w:rPr>
              <w:t xml:space="preserve">‘&amp;’ </w:t>
            </w:r>
            <w:r w:rsidRPr="00D85882">
              <w:rPr>
                <w:rFonts w:hint="eastAsia"/>
                <w:sz w:val="22"/>
                <w:u w:val="single"/>
              </w:rPr>
              <w:t>문자로 구분되며</w:t>
            </w:r>
            <w:r w:rsidRPr="00D85882">
              <w:rPr>
                <w:rFonts w:hint="eastAsia"/>
                <w:sz w:val="22"/>
              </w:rPr>
              <w:t xml:space="preserve"> 각 </w:t>
            </w:r>
            <w:r w:rsidRPr="00D85882">
              <w:rPr>
                <w:rFonts w:hint="eastAsia"/>
                <w:sz w:val="22"/>
                <w:u w:val="single"/>
              </w:rPr>
              <w:t xml:space="preserve">키는 </w:t>
            </w:r>
            <w:r w:rsidRPr="00D85882">
              <w:rPr>
                <w:sz w:val="22"/>
                <w:u w:val="single"/>
              </w:rPr>
              <w:t xml:space="preserve">‘=’ </w:t>
            </w:r>
            <w:r w:rsidRPr="00D85882">
              <w:rPr>
                <w:rFonts w:hint="eastAsia"/>
                <w:sz w:val="22"/>
                <w:u w:val="single"/>
              </w:rPr>
              <w:t>문자의</w:t>
            </w:r>
            <w:r w:rsidRPr="00D85882">
              <w:rPr>
                <w:rFonts w:hint="eastAsia"/>
                <w:sz w:val="22"/>
              </w:rPr>
              <w:t xml:space="preserve"> 값과 구분된다.</w:t>
            </w:r>
            <w:r w:rsidRPr="00D85882">
              <w:rPr>
                <w:sz w:val="22"/>
              </w:rPr>
              <w:t xml:space="preserve"> </w:t>
            </w:r>
            <w:r w:rsidRPr="00D85882">
              <w:rPr>
                <w:rFonts w:hint="eastAsia"/>
                <w:sz w:val="22"/>
              </w:rPr>
              <w:t>키와 값</w:t>
            </w:r>
            <w:r w:rsidRPr="00D85882">
              <w:rPr>
                <w:rFonts w:hint="eastAsia"/>
                <w:sz w:val="22"/>
              </w:rPr>
              <w:lastRenderedPageBreak/>
              <w:t xml:space="preserve">들은 둘 다 </w:t>
            </w:r>
            <w:r w:rsidRPr="00D85882">
              <w:rPr>
                <w:rFonts w:hint="eastAsia"/>
                <w:sz w:val="22"/>
                <w:u w:val="single"/>
              </w:rPr>
              <w:t xml:space="preserve">공백을 </w:t>
            </w:r>
            <w:r w:rsidRPr="00D85882">
              <w:rPr>
                <w:sz w:val="22"/>
                <w:u w:val="single"/>
              </w:rPr>
              <w:t xml:space="preserve">‘+’ </w:t>
            </w:r>
            <w:r w:rsidRPr="00D85882">
              <w:rPr>
                <w:rFonts w:hint="eastAsia"/>
                <w:sz w:val="22"/>
                <w:u w:val="single"/>
              </w:rPr>
              <w:t>문자로</w:t>
            </w:r>
            <w:r w:rsidRPr="00D85882">
              <w:rPr>
                <w:rFonts w:hint="eastAsia"/>
                <w:sz w:val="22"/>
              </w:rPr>
              <w:t xml:space="preserve"> 대체하여 영어숫자가 아닌 그 밖의 </w:t>
            </w:r>
            <w:r w:rsidRPr="00D85882">
              <w:rPr>
                <w:rFonts w:hint="eastAsia"/>
                <w:sz w:val="22"/>
                <w:u w:val="single"/>
              </w:rPr>
              <w:t xml:space="preserve">모든 문자는 퍼센트 </w:t>
            </w:r>
            <w:proofErr w:type="spellStart"/>
            <w:r w:rsidRPr="00D85882">
              <w:rPr>
                <w:rFonts w:hint="eastAsia"/>
                <w:sz w:val="22"/>
                <w:u w:val="single"/>
              </w:rPr>
              <w:t>인코딩</w:t>
            </w:r>
            <w:proofErr w:type="spellEnd"/>
            <w:r w:rsidRPr="00D85882">
              <w:rPr>
                <w:rFonts w:hint="eastAsia"/>
                <w:sz w:val="22"/>
                <w:u w:val="single"/>
              </w:rPr>
              <w:t xml:space="preserve"> 처리한다.</w:t>
            </w:r>
          </w:p>
          <w:p w:rsidR="006F092C" w:rsidRPr="00D85882" w:rsidRDefault="006F092C" w:rsidP="00626236">
            <w:pPr>
              <w:rPr>
                <w:sz w:val="22"/>
              </w:rPr>
            </w:pPr>
            <w:r w:rsidRPr="00D85882">
              <w:rPr>
                <w:rFonts w:hint="eastAsia"/>
                <w:sz w:val="22"/>
              </w:rPr>
              <w:t xml:space="preserve">-데이터 전송을 기반으로 한 요청 </w:t>
            </w:r>
            <w:proofErr w:type="spellStart"/>
            <w:r w:rsidRPr="00D85882">
              <w:rPr>
                <w:rFonts w:hint="eastAsia"/>
                <w:sz w:val="22"/>
              </w:rPr>
              <w:t>메서드</w:t>
            </w:r>
            <w:proofErr w:type="spellEnd"/>
          </w:p>
          <w:p w:rsidR="004E2D7D" w:rsidRPr="0035326E" w:rsidRDefault="00896A51" w:rsidP="00626236">
            <w:pPr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</w:pPr>
            <w:r w:rsidRPr="00D85882">
              <w:rPr>
                <w:rFonts w:hint="eastAsia"/>
                <w:sz w:val="22"/>
              </w:rPr>
              <w:t>-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BODY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에다가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데이터를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넣어서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 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보낸다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  <w:shd w:val="clear" w:color="auto" w:fill="FFFFFF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 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따라서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헤더필드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중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body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를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설명하는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/>
                <w:color w:val="000000"/>
                <w:sz w:val="22"/>
                <w:shd w:val="clear" w:color="auto" w:fill="FFFFFF"/>
              </w:rPr>
              <w:t>content-type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이라는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헤더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필드가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들어가고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어떤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타입인지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 xml:space="preserve"> 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명시한다</w:t>
            </w:r>
            <w:r w:rsidR="003E13AB" w:rsidRPr="00D85882">
              <w:rPr>
                <w:rFonts w:ascii="Noto Sans Korean" w:hAnsi="Noto Sans Korean" w:hint="eastAsia"/>
                <w:color w:val="000000"/>
                <w:sz w:val="22"/>
                <w:shd w:val="clear" w:color="auto" w:fill="FFFFFF"/>
              </w:rPr>
              <w:t>.</w:t>
            </w:r>
          </w:p>
        </w:tc>
        <w:tc>
          <w:tcPr>
            <w:tcW w:w="4677" w:type="dxa"/>
          </w:tcPr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lastRenderedPageBreak/>
              <w:t>-URI(URL)가 가진 정보를 검색하기 위해 서버 측에 요청하는 형태</w:t>
            </w:r>
          </w:p>
          <w:p w:rsidR="00646F98" w:rsidRPr="00D85882" w:rsidRDefault="00646F98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  <w:tr w:rsidR="004E2D7D" w:rsidRPr="00F12F98" w:rsidTr="005F0DD9">
        <w:tc>
          <w:tcPr>
            <w:tcW w:w="562" w:type="dxa"/>
          </w:tcPr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>E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x)</w:t>
            </w:r>
          </w:p>
        </w:tc>
        <w:tc>
          <w:tcPr>
            <w:tcW w:w="4395" w:type="dxa"/>
          </w:tcPr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Name: Gareth Wylie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Age: 24</w:t>
            </w:r>
          </w:p>
          <w:p w:rsidR="004E2D7D" w:rsidRPr="00D85882" w:rsidRDefault="004E2D7D" w:rsidP="004E2D7D">
            <w:pPr>
              <w:widowControl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312" w:lineRule="atLeast"/>
              <w:jc w:val="left"/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</w:pPr>
            <w:r w:rsidRPr="00D85882">
              <w:rPr>
                <w:rFonts w:ascii="Courier New" w:eastAsia="굴림체" w:hAnsi="Courier New" w:cs="Courier New"/>
                <w:color w:val="000000"/>
                <w:kern w:val="0"/>
                <w:sz w:val="22"/>
              </w:rPr>
              <w:t>Formula: a + b == 13%!</w:t>
            </w: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위의 키 값 쌍은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Name=</w:t>
            </w:r>
            <w:proofErr w:type="spellStart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Gareth+Wylie&amp;Age</w:t>
            </w:r>
            <w:proofErr w:type="spellEnd"/>
            <w:r w:rsidRPr="00D85882">
              <w:rPr>
                <w:rFonts w:ascii="Courier New" w:hAnsi="Courier New" w:cs="Courier New"/>
                <w:color w:val="000000"/>
                <w:sz w:val="22"/>
                <w:szCs w:val="22"/>
              </w:rPr>
              <w:t>=24&amp;Formula=a+%2B+b+%3D%3D+13%25%21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다음과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같이</w:t>
            </w:r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인코딩된다</w:t>
            </w:r>
            <w:proofErr w:type="spellEnd"/>
            <w:r w:rsidRPr="00D85882">
              <w:rPr>
                <w:rFonts w:ascii="Courier New" w:hAnsi="Courier New" w:cs="Courier New" w:hint="eastAsia"/>
                <w:color w:val="000000"/>
                <w:sz w:val="22"/>
                <w:szCs w:val="22"/>
              </w:rPr>
              <w:t>.</w:t>
            </w:r>
          </w:p>
          <w:p w:rsidR="004E2D7D" w:rsidRPr="00D85882" w:rsidRDefault="004E2D7D" w:rsidP="004E2D7D">
            <w:pPr>
              <w:pStyle w:val="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spacing w:line="312" w:lineRule="atLeast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  <w:p w:rsidR="00F17CC1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다음과 같이 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클라이언틔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데이터를 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URL </w:t>
            </w: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뒤에 붙여서 보낸다.</w:t>
            </w:r>
            <w:r w:rsidRPr="00D85882"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</w:p>
          <w:p w:rsidR="006F092C" w:rsidRPr="00D85882" w:rsidRDefault="003E13AB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[</w:t>
            </w:r>
            <w:proofErr w:type="spellStart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>컨텐츠</w:t>
            </w:r>
            <w:proofErr w:type="spellEnd"/>
            <w:r w:rsidRPr="00D8588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타입]</w:t>
            </w:r>
          </w:p>
          <w:p w:rsidR="003E13AB" w:rsidRPr="00FE1CA2" w:rsidRDefault="003E13AB" w:rsidP="003E13AB">
            <w:pPr>
              <w:widowControl/>
              <w:wordWrap/>
              <w:autoSpaceDE/>
              <w:autoSpaceDN/>
              <w:rPr>
                <w:bCs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application/x-www-form-</w:t>
            </w:r>
            <w:proofErr w:type="spellStart"/>
            <w:r w:rsidRPr="00FE1CA2">
              <w:rPr>
                <w:bCs/>
                <w:sz w:val="22"/>
              </w:rPr>
              <w:t>urlencoded</w:t>
            </w:r>
            <w:proofErr w:type="spellEnd"/>
          </w:p>
          <w:p w:rsidR="003A5EB6" w:rsidRPr="00FE1CA2" w:rsidRDefault="003A5EB6" w:rsidP="003E13AB">
            <w:pPr>
              <w:widowControl/>
              <w:wordWrap/>
              <w:autoSpaceDE/>
              <w:autoSpaceDN/>
              <w:rPr>
                <w:sz w:val="22"/>
              </w:rPr>
            </w:pPr>
            <w:r w:rsidRPr="00FE1CA2">
              <w:rPr>
                <w:bCs/>
                <w:sz w:val="22"/>
              </w:rPr>
              <w:t>(default)</w:t>
            </w:r>
          </w:p>
          <w:p w:rsidR="003E13AB" w:rsidRPr="00FE1CA2" w:rsidRDefault="003E13AB" w:rsidP="003E13AB">
            <w:pPr>
              <w:rPr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text/plain</w:t>
            </w:r>
          </w:p>
          <w:p w:rsidR="006F092C" w:rsidRPr="00D85882" w:rsidRDefault="003E13AB" w:rsidP="00142E28">
            <w:pPr>
              <w:rPr>
                <w:rFonts w:ascii="맑은 고딕" w:eastAsia="맑은 고딕" w:hAnsi="맑은 고딕"/>
                <w:color w:val="000000"/>
                <w:sz w:val="22"/>
              </w:rPr>
            </w:pPr>
            <w:r w:rsidRPr="00FE1CA2">
              <w:rPr>
                <w:rFonts w:hAnsi="Symbol"/>
                <w:sz w:val="22"/>
              </w:rPr>
              <w:t></w:t>
            </w:r>
            <w:r w:rsidRPr="00FE1CA2">
              <w:rPr>
                <w:sz w:val="22"/>
              </w:rPr>
              <w:t xml:space="preserve"> </w:t>
            </w:r>
            <w:r w:rsidRPr="00FE1CA2">
              <w:rPr>
                <w:bCs/>
                <w:sz w:val="22"/>
              </w:rPr>
              <w:t>multipart/form-data</w:t>
            </w:r>
            <w:r w:rsidR="00142E28">
              <w:rPr>
                <w:rFonts w:ascii="Noto Sans Korean" w:hAnsi="Noto Sans Korean"/>
                <w:color w:val="000000"/>
                <w:sz w:val="22"/>
              </w:rPr>
              <w:br/>
            </w:r>
          </w:p>
        </w:tc>
        <w:tc>
          <w:tcPr>
            <w:tcW w:w="4677" w:type="dxa"/>
          </w:tcPr>
          <w:p w:rsidR="006F092C" w:rsidRPr="00D85882" w:rsidRDefault="006F092C" w:rsidP="006F092C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[</w:t>
            </w:r>
            <w:hyperlink r:id="rId13" w:history="1">
              <w:r w:rsidRPr="00D85882">
                <w:rPr>
                  <w:rStyle w:val="a4"/>
                  <w:rFonts w:ascii="Noto Sans Korean" w:hAnsi="Noto Sans Korean"/>
                  <w:sz w:val="22"/>
                  <w:shd w:val="clear" w:color="auto" w:fill="F1F1F1"/>
                </w:rPr>
                <w:t>www.example.com?id=mommoo&amp;pass=1234</w:t>
              </w:r>
            </w:hyperlink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t>]</w:t>
            </w:r>
            <w:r w:rsidRPr="00D85882">
              <w:rPr>
                <w:rFonts w:ascii="Noto Sans Korean" w:hAnsi="Noto Sans Korean"/>
                <w:color w:val="000000"/>
                <w:sz w:val="22"/>
                <w:shd w:val="clear" w:color="auto" w:fill="F1F1F1"/>
              </w:rPr>
              <w:br/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(1</w:t>
            </w:r>
            <w:proofErr w:type="gramStart"/>
            <w:r w:rsidRPr="00D85882">
              <w:rPr>
                <w:rFonts w:ascii="Noto Sans Korean" w:hAnsi="Noto Sans Korean"/>
                <w:color w:val="000000"/>
                <w:sz w:val="22"/>
              </w:rPr>
              <w:t>)‘</w:t>
            </w:r>
            <w:proofErr w:type="gramEnd"/>
            <w:r w:rsidRPr="00D85882">
              <w:rPr>
                <w:rFonts w:ascii="Noto Sans Korean" w:hAnsi="Noto Sans Korean"/>
                <w:color w:val="000000"/>
                <w:sz w:val="22"/>
              </w:rPr>
              <w:t>?’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통해서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끝을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알리면서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시작점을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알린다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FE1CA2">
              <w:t>key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value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쌍으로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넣어야한다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 xml:space="preserve">Key : </w:t>
            </w:r>
            <w:proofErr w:type="spellStart"/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id,pass</w:t>
            </w:r>
            <w:proofErr w:type="spellEnd"/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  <w:u w:val="single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V</w:t>
            </w:r>
            <w:r w:rsidRPr="00D85882">
              <w:rPr>
                <w:rFonts w:ascii="Noto Sans Korean" w:hAnsi="Noto Sans Korean"/>
                <w:color w:val="000000"/>
                <w:sz w:val="22"/>
                <w:u w:val="single"/>
              </w:rPr>
              <w:t>alue : mommoo</w:t>
            </w:r>
            <w:r w:rsidRPr="00D85882">
              <w:rPr>
                <w:rFonts w:ascii="Noto Sans Korean" w:hAnsi="Noto Sans Korean" w:hint="eastAsia"/>
                <w:color w:val="000000"/>
                <w:sz w:val="22"/>
                <w:u w:val="single"/>
              </w:rPr>
              <w:t>,1234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(2)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중간의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‘&amp;’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구분자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2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개이상의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key-value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쌍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보보낼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때는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&amp;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마크로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구분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(3)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붙이므로</w:t>
            </w:r>
            <w:proofErr w:type="gram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HTTP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패킷의</w:t>
            </w:r>
            <w:proofErr w:type="gram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포함되여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서버에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요청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특별한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내용을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것이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없으므로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BODY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빈상태로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보내진다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  <w:r w:rsidR="00580A0A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따라서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헤더에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바디를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설명하는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>Content-Type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이라는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헤더필드는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들어가지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않는다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/>
                <w:color w:val="000000"/>
                <w:sz w:val="22"/>
              </w:rPr>
              <w:t>(4)URL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형태로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표현되므로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,</w:t>
            </w:r>
            <w:r w:rsidRPr="00D85882">
              <w:rPr>
                <w:rFonts w:ascii="Noto Sans Korean" w:hAnsi="Noto Sans Korean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특정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페이지를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proofErr w:type="spellStart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다른사람</w:t>
            </w:r>
            <w:proofErr w:type="spellEnd"/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에게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접속하게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할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(5)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간단한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넣도록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설계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되어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데이터를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보내는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양의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한계가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 xml:space="preserve"> 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있다</w:t>
            </w:r>
            <w:r w:rsidRPr="00D85882">
              <w:rPr>
                <w:rFonts w:ascii="Noto Sans Korean" w:hAnsi="Noto Sans Korean" w:hint="eastAsia"/>
                <w:color w:val="000000"/>
                <w:sz w:val="22"/>
              </w:rPr>
              <w:t>.</w:t>
            </w:r>
          </w:p>
          <w:p w:rsidR="006F092C" w:rsidRPr="00D85882" w:rsidRDefault="006F092C" w:rsidP="006F092C">
            <w:pPr>
              <w:rPr>
                <w:rFonts w:ascii="Noto Sans Korean" w:hAnsi="Noto Sans Korean" w:hint="eastAsia"/>
                <w:color w:val="000000"/>
                <w:sz w:val="22"/>
              </w:rPr>
            </w:pPr>
          </w:p>
          <w:p w:rsidR="004E2D7D" w:rsidRPr="00D85882" w:rsidRDefault="004E2D7D" w:rsidP="00665FA4">
            <w:pPr>
              <w:rPr>
                <w:rFonts w:ascii="맑은 고딕" w:eastAsia="맑은 고딕" w:hAnsi="맑은 고딕"/>
                <w:color w:val="000000"/>
                <w:sz w:val="22"/>
              </w:rPr>
            </w:pPr>
          </w:p>
        </w:tc>
      </w:tr>
    </w:tbl>
    <w:p w:rsidR="003561A0" w:rsidRDefault="00626236">
      <w:pPr>
        <w:rPr>
          <w:rFonts w:ascii="Courier New" w:hAnsi="Courier New"/>
          <w:color w:val="000000"/>
          <w:sz w:val="21"/>
          <w:szCs w:val="21"/>
          <w:shd w:val="clear" w:color="auto" w:fill="F8F9FA"/>
        </w:rPr>
      </w:pPr>
      <w:r w:rsidRPr="00626236">
        <w:rPr>
          <w:rFonts w:hint="eastAsia"/>
          <w:sz w:val="22"/>
        </w:rPr>
        <w:t xml:space="preserve">*퍼스트 </w:t>
      </w:r>
      <w:proofErr w:type="spellStart"/>
      <w:proofErr w:type="gram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:</w:t>
      </w:r>
      <w:proofErr w:type="gramEnd"/>
      <w:r w:rsidRPr="00626236">
        <w:rPr>
          <w:rFonts w:hint="eastAsia"/>
          <w:sz w:val="22"/>
        </w:rPr>
        <w:t xml:space="preserve"> </w:t>
      </w:r>
      <w:r w:rsidRPr="00626236">
        <w:rPr>
          <w:sz w:val="22"/>
        </w:rPr>
        <w:t>URL</w:t>
      </w:r>
      <w:r w:rsidRPr="00626236">
        <w:rPr>
          <w:rFonts w:hint="eastAsia"/>
          <w:sz w:val="22"/>
        </w:rPr>
        <w:t xml:space="preserve">에 문자를 표현하는 문자 </w:t>
      </w:r>
      <w:proofErr w:type="spellStart"/>
      <w:r w:rsidRPr="00626236">
        <w:rPr>
          <w:rFonts w:hint="eastAsia"/>
          <w:sz w:val="22"/>
        </w:rPr>
        <w:t>인코딩</w:t>
      </w:r>
      <w:proofErr w:type="spellEnd"/>
      <w:r w:rsidRPr="00626236">
        <w:rPr>
          <w:rFonts w:hint="eastAsia"/>
          <w:sz w:val="22"/>
        </w:rPr>
        <w:t xml:space="preserve"> 방법. </w:t>
      </w:r>
      <w:r>
        <w:rPr>
          <w:rFonts w:hint="eastAsia"/>
          <w:sz w:val="22"/>
        </w:rPr>
        <w:t xml:space="preserve">이 방법에 따르면 알파벳이나 숫자 등 몇몇 문자를 제외한 값은 </w:t>
      </w:r>
      <w:proofErr w:type="spellStart"/>
      <w:r>
        <w:rPr>
          <w:rFonts w:hint="eastAsia"/>
          <w:sz w:val="22"/>
        </w:rPr>
        <w:t>옥텟</w:t>
      </w:r>
      <w:proofErr w:type="spellEnd"/>
      <w:r>
        <w:rPr>
          <w:rFonts w:hint="eastAsia"/>
          <w:sz w:val="22"/>
        </w:rPr>
        <w:t xml:space="preserve"> 단위로 묶어서</w:t>
      </w:r>
      <w:proofErr w:type="gramStart"/>
      <w:r>
        <w:rPr>
          <w:rFonts w:hint="eastAsia"/>
          <w:sz w:val="22"/>
        </w:rPr>
        <w:t>,16진수</w:t>
      </w:r>
      <w:proofErr w:type="gramEnd"/>
      <w:r>
        <w:rPr>
          <w:rFonts w:hint="eastAsia"/>
          <w:sz w:val="22"/>
        </w:rPr>
        <w:t xml:space="preserve"> 값으로 </w:t>
      </w:r>
      <w:proofErr w:type="spellStart"/>
      <w:r>
        <w:rPr>
          <w:rFonts w:hint="eastAsia"/>
          <w:sz w:val="22"/>
        </w:rPr>
        <w:t>인코딩한다</w:t>
      </w:r>
      <w:proofErr w:type="spellEnd"/>
      <w:r>
        <w:rPr>
          <w:rFonts w:hint="eastAsia"/>
          <w:sz w:val="22"/>
        </w:rPr>
        <w:t>.</w:t>
      </w:r>
      <w:r w:rsidR="003561A0">
        <w:rPr>
          <w:sz w:val="22"/>
        </w:rPr>
        <w:t>ex)</w:t>
      </w:r>
      <w:r w:rsidR="003561A0" w:rsidRP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 xml:space="preserve"> </w:t>
      </w:r>
      <w:r w:rsidR="003561A0">
        <w:rPr>
          <w:rFonts w:ascii="Courier New" w:hAnsi="Courier New"/>
          <w:color w:val="000000"/>
          <w:sz w:val="21"/>
          <w:szCs w:val="21"/>
          <w:shd w:val="clear" w:color="auto" w:fill="F8F9FA"/>
        </w:rPr>
        <w:t>%EC%9C%84%ED%82%A4%EB%B0%B1%EA%B3%BC</w:t>
      </w:r>
    </w:p>
    <w:p w:rsidR="00646F98" w:rsidRDefault="00646F98">
      <w:pPr>
        <w:rPr>
          <w:sz w:val="22"/>
        </w:rPr>
      </w:pPr>
    </w:p>
    <w:p w:rsidR="00646F98" w:rsidRDefault="00646F98">
      <w:pPr>
        <w:rPr>
          <w:b/>
          <w:sz w:val="32"/>
        </w:rPr>
      </w:pPr>
      <w:r>
        <w:rPr>
          <w:b/>
          <w:sz w:val="32"/>
        </w:rPr>
        <w:t xml:space="preserve">HEAD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46F98" w:rsidRDefault="00646F98">
      <w:pPr>
        <w:rPr>
          <w:sz w:val="24"/>
        </w:rPr>
      </w:pPr>
      <w:r>
        <w:rPr>
          <w:rFonts w:hint="eastAsia"/>
          <w:b/>
          <w:sz w:val="32"/>
        </w:rPr>
        <w:lastRenderedPageBreak/>
        <w:t xml:space="preserve"> </w:t>
      </w:r>
      <w:r>
        <w:rPr>
          <w:b/>
          <w:sz w:val="24"/>
        </w:rPr>
        <w:t xml:space="preserve">; </w:t>
      </w:r>
      <w:r>
        <w:rPr>
          <w:rFonts w:hint="eastAsia"/>
          <w:sz w:val="24"/>
        </w:rPr>
        <w:t>HEAD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요청 방식은 </w:t>
      </w:r>
      <w:r>
        <w:rPr>
          <w:sz w:val="24"/>
        </w:rPr>
        <w:t>GET</w:t>
      </w:r>
      <w:r>
        <w:rPr>
          <w:rFonts w:hint="eastAsia"/>
          <w:sz w:val="24"/>
        </w:rPr>
        <w:t xml:space="preserve">과 유사한 방식이나 웹 서버에서 </w:t>
      </w:r>
      <w:r w:rsidRPr="00142E28">
        <w:rPr>
          <w:rFonts w:hint="eastAsia"/>
          <w:sz w:val="24"/>
          <w:u w:val="single"/>
        </w:rPr>
        <w:t xml:space="preserve">헤더 </w:t>
      </w:r>
      <w:proofErr w:type="spellStart"/>
      <w:r w:rsidRPr="00142E28">
        <w:rPr>
          <w:rFonts w:hint="eastAsia"/>
          <w:sz w:val="24"/>
          <w:u w:val="single"/>
        </w:rPr>
        <w:t>정보이외에는</w:t>
      </w:r>
      <w:proofErr w:type="spellEnd"/>
      <w:r w:rsidRPr="00142E28">
        <w:rPr>
          <w:rFonts w:hint="eastAsia"/>
          <w:sz w:val="24"/>
          <w:u w:val="single"/>
        </w:rPr>
        <w:t xml:space="preserve"> 어떠한 정보도 보내지 않는다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웹 서버의 다운 여부 점검(</w:t>
      </w:r>
      <w:r>
        <w:rPr>
          <w:sz w:val="24"/>
        </w:rPr>
        <w:t xml:space="preserve">Health Check) </w:t>
      </w:r>
      <w:r>
        <w:rPr>
          <w:rFonts w:hint="eastAsia"/>
          <w:sz w:val="24"/>
        </w:rPr>
        <w:t xml:space="preserve">이나 웹 서버 정보 </w:t>
      </w:r>
      <w:r>
        <w:rPr>
          <w:sz w:val="24"/>
        </w:rPr>
        <w:t>(</w:t>
      </w:r>
      <w:r>
        <w:rPr>
          <w:rFonts w:hint="eastAsia"/>
          <w:sz w:val="24"/>
        </w:rPr>
        <w:t>버전 등)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등을 얻기 </w:t>
      </w:r>
      <w:r w:rsidR="00142E28">
        <w:rPr>
          <w:rFonts w:hint="eastAsia"/>
          <w:sz w:val="24"/>
        </w:rPr>
        <w:t>위해 사용.</w:t>
      </w:r>
    </w:p>
    <w:p w:rsidR="00142E28" w:rsidRDefault="00142E28">
      <w:pPr>
        <w:rPr>
          <w:sz w:val="24"/>
        </w:rPr>
      </w:pPr>
    </w:p>
    <w:p w:rsidR="00142E28" w:rsidRDefault="00142E28" w:rsidP="00142E28">
      <w:pPr>
        <w:rPr>
          <w:b/>
          <w:sz w:val="32"/>
        </w:rPr>
      </w:pPr>
      <w:r>
        <w:rPr>
          <w:rFonts w:hint="eastAsia"/>
          <w:b/>
          <w:sz w:val="32"/>
        </w:rPr>
        <w:t>OPTIONS</w:t>
      </w:r>
      <w:r>
        <w:rPr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142E28">
      <w:pPr>
        <w:rPr>
          <w:sz w:val="24"/>
        </w:rPr>
      </w:pPr>
      <w:r>
        <w:rPr>
          <w:rFonts w:hint="eastAsia"/>
          <w:sz w:val="24"/>
        </w:rPr>
        <w:t xml:space="preserve"> : 해당 </w:t>
      </w:r>
      <w:proofErr w:type="spellStart"/>
      <w:r>
        <w:rPr>
          <w:rFonts w:hint="eastAsia"/>
          <w:sz w:val="24"/>
        </w:rPr>
        <w:t>메서드를</w:t>
      </w:r>
      <w:proofErr w:type="spellEnd"/>
      <w:r>
        <w:rPr>
          <w:rFonts w:hint="eastAsia"/>
          <w:sz w:val="24"/>
        </w:rPr>
        <w:t xml:space="preserve"> 통해 시스템에서 지원되는 </w:t>
      </w:r>
      <w:proofErr w:type="spellStart"/>
      <w:r>
        <w:rPr>
          <w:rFonts w:hint="eastAsia"/>
          <w:sz w:val="24"/>
        </w:rPr>
        <w:t>메서드</w:t>
      </w:r>
      <w:proofErr w:type="spellEnd"/>
      <w:r>
        <w:rPr>
          <w:rFonts w:hint="eastAsia"/>
          <w:sz w:val="24"/>
        </w:rPr>
        <w:t xml:space="preserve"> 종류를 확인할 수 있다.</w:t>
      </w:r>
    </w:p>
    <w:p w:rsidR="006173D6" w:rsidRDefault="006173D6" w:rsidP="006173D6">
      <w:pPr>
        <w:rPr>
          <w:b/>
          <w:sz w:val="32"/>
        </w:rPr>
      </w:pP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PUT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142E28" w:rsidRDefault="006173D6">
      <w:pPr>
        <w:rPr>
          <w:sz w:val="24"/>
        </w:rPr>
      </w:pPr>
      <w:r>
        <w:rPr>
          <w:rFonts w:hint="eastAsia"/>
          <w:sz w:val="24"/>
        </w:rPr>
        <w:t xml:space="preserve"> : </w:t>
      </w:r>
      <w:r>
        <w:rPr>
          <w:sz w:val="24"/>
        </w:rPr>
        <w:t>POST</w:t>
      </w:r>
      <w:r>
        <w:rPr>
          <w:rFonts w:hint="eastAsia"/>
          <w:sz w:val="24"/>
        </w:rPr>
        <w:t xml:space="preserve">와 유사한 전송 구조를 가지기 때문에 </w:t>
      </w:r>
      <w:r w:rsidRPr="006173D6">
        <w:rPr>
          <w:rFonts w:hint="eastAsia"/>
          <w:sz w:val="24"/>
          <w:u w:val="single"/>
        </w:rPr>
        <w:t>헤더 이외에 메시지(데이터)가 함께 전송된다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원격지 서버에 지정한 </w:t>
      </w:r>
      <w:proofErr w:type="spellStart"/>
      <w:r>
        <w:rPr>
          <w:rFonts w:hint="eastAsia"/>
          <w:sz w:val="24"/>
        </w:rPr>
        <w:t>콘텐츠를</w:t>
      </w:r>
      <w:proofErr w:type="spellEnd"/>
      <w:r>
        <w:rPr>
          <w:rFonts w:hint="eastAsia"/>
          <w:sz w:val="24"/>
        </w:rPr>
        <w:t xml:space="preserve"> 저장하기 위해 사용되며 홈페이지 변조에 </w:t>
      </w:r>
      <w:proofErr w:type="spellStart"/>
      <w:r>
        <w:rPr>
          <w:rFonts w:hint="eastAsia"/>
          <w:sz w:val="24"/>
        </w:rPr>
        <w:t>맣이</w:t>
      </w:r>
      <w:proofErr w:type="spellEnd"/>
      <w:r>
        <w:rPr>
          <w:rFonts w:hint="eastAsia"/>
          <w:sz w:val="24"/>
        </w:rPr>
        <w:t xml:space="preserve"> 악용되고 있다.</w:t>
      </w:r>
    </w:p>
    <w:p w:rsidR="006173D6" w:rsidRDefault="006173D6" w:rsidP="006173D6">
      <w:pPr>
        <w:rPr>
          <w:b/>
          <w:sz w:val="32"/>
        </w:rPr>
      </w:pP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DELETE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Pr="006173D6" w:rsidRDefault="006173D6" w:rsidP="006173D6">
      <w:pPr>
        <w:rPr>
          <w:sz w:val="24"/>
        </w:rPr>
      </w:pPr>
      <w:r>
        <w:rPr>
          <w:sz w:val="24"/>
        </w:rPr>
        <w:t xml:space="preserve"> : </w:t>
      </w:r>
      <w:r>
        <w:rPr>
          <w:rFonts w:hint="eastAsia"/>
          <w:sz w:val="24"/>
        </w:rPr>
        <w:t xml:space="preserve">원격지 웹 서버에 파일을 삭제하기 위해 사용되며 </w:t>
      </w:r>
      <w:r>
        <w:rPr>
          <w:sz w:val="24"/>
        </w:rPr>
        <w:t>PUT</w:t>
      </w:r>
      <w:r>
        <w:rPr>
          <w:rFonts w:hint="eastAsia"/>
          <w:sz w:val="24"/>
        </w:rPr>
        <w:t xml:space="preserve">과는 반대 개념의 </w:t>
      </w:r>
      <w:proofErr w:type="spellStart"/>
      <w:r>
        <w:rPr>
          <w:rFonts w:hint="eastAsia"/>
          <w:sz w:val="24"/>
        </w:rPr>
        <w:t>메서드이다</w:t>
      </w:r>
      <w:proofErr w:type="spellEnd"/>
      <w:r>
        <w:rPr>
          <w:rFonts w:hint="eastAsia"/>
          <w:sz w:val="24"/>
        </w:rPr>
        <w:t>.</w:t>
      </w:r>
      <w:r>
        <w:rPr>
          <w:rFonts w:hint="eastAsia"/>
          <w:b/>
          <w:sz w:val="32"/>
        </w:rPr>
        <w:t xml:space="preserve"> </w:t>
      </w:r>
    </w:p>
    <w:p w:rsidR="006173D6" w:rsidRDefault="006173D6" w:rsidP="006173D6">
      <w:pPr>
        <w:rPr>
          <w:b/>
          <w:sz w:val="32"/>
        </w:rPr>
      </w:pPr>
      <w:r>
        <w:rPr>
          <w:rFonts w:hint="eastAsia"/>
          <w:b/>
          <w:sz w:val="32"/>
        </w:rPr>
        <w:t xml:space="preserve">TRACE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4"/>
        </w:rPr>
      </w:pPr>
      <w:r>
        <w:rPr>
          <w:rFonts w:hint="eastAsia"/>
          <w:b/>
          <w:sz w:val="32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 xml:space="preserve">원격지 서버에 </w:t>
      </w:r>
      <w:r>
        <w:rPr>
          <w:sz w:val="24"/>
        </w:rPr>
        <w:t>Loopback(</w:t>
      </w:r>
      <w:proofErr w:type="spellStart"/>
      <w:r>
        <w:rPr>
          <w:rFonts w:hint="eastAsia"/>
          <w:sz w:val="24"/>
        </w:rPr>
        <w:t>루프백</w:t>
      </w:r>
      <w:proofErr w:type="spellEnd"/>
      <w:r>
        <w:rPr>
          <w:rFonts w:hint="eastAsia"/>
          <w:sz w:val="24"/>
        </w:rPr>
        <w:t>)</w:t>
      </w:r>
      <w:r>
        <w:rPr>
          <w:sz w:val="24"/>
        </w:rPr>
        <w:t xml:space="preserve"> </w:t>
      </w:r>
      <w:r>
        <w:rPr>
          <w:rFonts w:hint="eastAsia"/>
          <w:sz w:val="24"/>
        </w:rPr>
        <w:t>메시지를 호출하기 위해 사용된다.</w:t>
      </w:r>
    </w:p>
    <w:p w:rsidR="006173D6" w:rsidRDefault="006173D6" w:rsidP="006173D6">
      <w:pPr>
        <w:rPr>
          <w:b/>
          <w:sz w:val="32"/>
        </w:rPr>
      </w:pPr>
      <w:r>
        <w:rPr>
          <w:b/>
          <w:sz w:val="32"/>
        </w:rPr>
        <w:t>CONNECT</w:t>
      </w:r>
      <w:r>
        <w:rPr>
          <w:rFonts w:hint="eastAsia"/>
          <w:b/>
          <w:sz w:val="32"/>
        </w:rPr>
        <w:t xml:space="preserve"> </w:t>
      </w:r>
      <w:proofErr w:type="spellStart"/>
      <w:r>
        <w:rPr>
          <w:rFonts w:hint="eastAsia"/>
          <w:b/>
          <w:sz w:val="32"/>
        </w:rPr>
        <w:t>메서드</w:t>
      </w:r>
      <w:proofErr w:type="spellEnd"/>
      <w:r>
        <w:rPr>
          <w:rFonts w:hint="eastAsia"/>
          <w:b/>
          <w:sz w:val="32"/>
        </w:rPr>
        <w:t xml:space="preserve"> 방식</w:t>
      </w:r>
    </w:p>
    <w:p w:rsidR="006173D6" w:rsidRDefault="006173D6" w:rsidP="006173D6">
      <w:pPr>
        <w:rPr>
          <w:sz w:val="22"/>
        </w:rPr>
      </w:pPr>
      <w:r>
        <w:rPr>
          <w:rFonts w:hint="eastAsia"/>
          <w:b/>
          <w:sz w:val="32"/>
        </w:rPr>
        <w:t xml:space="preserve"> </w:t>
      </w:r>
      <w:r>
        <w:rPr>
          <w:b/>
          <w:sz w:val="22"/>
        </w:rPr>
        <w:t xml:space="preserve">: </w:t>
      </w:r>
      <w:r>
        <w:rPr>
          <w:rFonts w:hint="eastAsia"/>
          <w:sz w:val="22"/>
        </w:rPr>
        <w:t xml:space="preserve">웹 서버에 </w:t>
      </w:r>
      <w:proofErr w:type="spellStart"/>
      <w:r>
        <w:rPr>
          <w:rFonts w:hint="eastAsia"/>
          <w:sz w:val="22"/>
        </w:rPr>
        <w:t>프락시</w:t>
      </w:r>
      <w:proofErr w:type="spellEnd"/>
      <w:r>
        <w:rPr>
          <w:rFonts w:hint="eastAsia"/>
          <w:sz w:val="22"/>
        </w:rPr>
        <w:t xml:space="preserve"> 기능을 요청할 때 사용된다.</w:t>
      </w:r>
    </w:p>
    <w:p w:rsidR="006173D6" w:rsidRPr="006173D6" w:rsidRDefault="006173D6" w:rsidP="006173D6">
      <w:pPr>
        <w:rPr>
          <w:sz w:val="24"/>
        </w:rPr>
      </w:pPr>
    </w:p>
    <w:p w:rsidR="006173D6" w:rsidRPr="006173D6" w:rsidRDefault="006173D6" w:rsidP="006173D6">
      <w:pPr>
        <w:rPr>
          <w:sz w:val="24"/>
        </w:rPr>
      </w:pPr>
    </w:p>
    <w:p w:rsidR="006173D6" w:rsidRDefault="006173D6">
      <w:pPr>
        <w:rPr>
          <w:b/>
          <w:sz w:val="24"/>
        </w:rPr>
      </w:pPr>
      <w:r w:rsidRPr="006173D6">
        <w:rPr>
          <w:rFonts w:hint="eastAsia"/>
          <w:b/>
          <w:sz w:val="32"/>
        </w:rPr>
        <w:t xml:space="preserve">각 </w:t>
      </w:r>
      <w:proofErr w:type="spellStart"/>
      <w:r w:rsidRPr="006173D6">
        <w:rPr>
          <w:rFonts w:hint="eastAsia"/>
          <w:b/>
          <w:sz w:val="32"/>
        </w:rPr>
        <w:t>메서드</w:t>
      </w:r>
      <w:proofErr w:type="spellEnd"/>
      <w:r w:rsidRPr="006173D6">
        <w:rPr>
          <w:rFonts w:hint="eastAsia"/>
          <w:b/>
          <w:sz w:val="32"/>
        </w:rPr>
        <w:t xml:space="preserve"> 전송 형태</w:t>
      </w:r>
    </w:p>
    <w:tbl>
      <w:tblPr>
        <w:tblStyle w:val="a3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7796"/>
      </w:tblGrid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</w:p>
        </w:tc>
        <w:tc>
          <w:tcPr>
            <w:tcW w:w="7796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전송 형태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GET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GET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P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POST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POST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]?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query_string</w:t>
            </w:r>
            <w:proofErr w:type="spellEnd"/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in Bytes] \r\n 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[query-string]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HEAD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HEAD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OPTIONS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PUT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PUT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Lenght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:[Length in Bytes]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Content-Type:[Content Type]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데이터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]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DELETE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DELETE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TRACE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TRACE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 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  <w:tr w:rsidR="00347493" w:rsidTr="00382676">
        <w:tc>
          <w:tcPr>
            <w:tcW w:w="1413" w:type="dxa"/>
          </w:tcPr>
          <w:p w:rsidR="00347493" w:rsidRDefault="0034749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CONNECT</w:t>
            </w:r>
          </w:p>
        </w:tc>
        <w:tc>
          <w:tcPr>
            <w:tcW w:w="7796" w:type="dxa"/>
          </w:tcPr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CONNECT [request-</w:t>
            </w:r>
            <w:proofErr w:type="spellStart"/>
            <w:r>
              <w:rPr>
                <w:rFonts w:ascii="Arial" w:hAnsi="Arial" w:cs="Arial"/>
                <w:color w:val="666666"/>
                <w:sz w:val="21"/>
                <w:szCs w:val="21"/>
              </w:rPr>
              <w:t>uri</w:t>
            </w:r>
            <w:proofErr w:type="spellEnd"/>
            <w:r>
              <w:rPr>
                <w:rFonts w:ascii="Arial" w:hAnsi="Arial" w:cs="Arial"/>
                <w:color w:val="666666"/>
                <w:sz w:val="21"/>
                <w:szCs w:val="21"/>
              </w:rPr>
              <w:t>] HTTP/1.1\r\n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666666"/>
                <w:sz w:val="21"/>
                <w:szCs w:val="21"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Host</w:t>
            </w:r>
            <w:proofErr w:type="gramStart"/>
            <w:r>
              <w:rPr>
                <w:rFonts w:ascii="Arial" w:hAnsi="Arial" w:cs="Arial"/>
                <w:color w:val="666666"/>
                <w:sz w:val="21"/>
                <w:szCs w:val="21"/>
              </w:rPr>
              <w:t>:[</w:t>
            </w:r>
            <w:proofErr w:type="gramEnd"/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Hostname] 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>혹은</w:t>
            </w:r>
            <w:r>
              <w:rPr>
                <w:rFonts w:ascii="Arial" w:hAnsi="Arial" w:cs="Arial"/>
                <w:color w:val="666666"/>
                <w:sz w:val="21"/>
                <w:szCs w:val="21"/>
              </w:rPr>
              <w:t xml:space="preserve"> [IP] \r\n</w:t>
            </w:r>
          </w:p>
          <w:p w:rsidR="00347493" w:rsidRDefault="00347493" w:rsidP="00347493">
            <w:pPr>
              <w:pStyle w:val="a6"/>
              <w:shd w:val="clear" w:color="auto" w:fill="FFFFFF"/>
              <w:spacing w:before="0" w:beforeAutospacing="0" w:after="0" w:afterAutospacing="0"/>
              <w:rPr>
                <w:b/>
              </w:rPr>
            </w:pPr>
            <w:r>
              <w:rPr>
                <w:rFonts w:ascii="Arial" w:hAnsi="Arial" w:cs="Arial"/>
                <w:color w:val="666666"/>
                <w:sz w:val="21"/>
                <w:szCs w:val="21"/>
              </w:rPr>
              <w:t>\r\n </w:t>
            </w:r>
          </w:p>
        </w:tc>
      </w:tr>
    </w:tbl>
    <w:p w:rsidR="00646F98" w:rsidRDefault="00860F5F">
      <w:pPr>
        <w:rPr>
          <w:b/>
          <w:sz w:val="24"/>
        </w:rPr>
      </w:pPr>
      <w:r w:rsidRPr="006173D6">
        <w:rPr>
          <w:rFonts w:hint="eastAsia"/>
          <w:b/>
          <w:sz w:val="24"/>
        </w:rPr>
        <w:t xml:space="preserve"> </w:t>
      </w:r>
    </w:p>
    <w:p w:rsidR="00AA4D53" w:rsidRPr="00AA4D53" w:rsidRDefault="00AA4D53">
      <w:pPr>
        <w:rPr>
          <w:b/>
          <w:sz w:val="32"/>
        </w:rPr>
      </w:pPr>
      <w:r>
        <w:rPr>
          <w:rFonts w:hint="eastAsia"/>
          <w:b/>
          <w:sz w:val="32"/>
        </w:rPr>
        <w:t xml:space="preserve">프로토콜 헤더 </w:t>
      </w:r>
      <w:proofErr w:type="spellStart"/>
      <w:r>
        <w:rPr>
          <w:rFonts w:hint="eastAsia"/>
          <w:b/>
          <w:sz w:val="32"/>
        </w:rPr>
        <w:t>포멧</w:t>
      </w:r>
      <w:proofErr w:type="spellEnd"/>
    </w:p>
    <w:p w:rsidR="00B406AF" w:rsidRDefault="00B406AF" w:rsidP="00B406AF">
      <w:pPr>
        <w:keepNext/>
      </w:pPr>
      <w:r>
        <w:rPr>
          <w:noProof/>
        </w:rPr>
        <w:lastRenderedPageBreak/>
        <w:drawing>
          <wp:inline distT="0" distB="0" distL="0" distR="0" wp14:anchorId="643E6842" wp14:editId="6129617E">
            <wp:extent cx="6293691" cy="3593805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4476" cy="35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Pr="006173D6" w:rsidRDefault="00B406AF" w:rsidP="00B406AF">
      <w:pPr>
        <w:pStyle w:val="a7"/>
        <w:rPr>
          <w:b w:val="0"/>
          <w:sz w:val="24"/>
        </w:rPr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1</w:t>
      </w:r>
      <w:r w:rsidR="0094079F">
        <w:rPr>
          <w:noProof/>
        </w:rPr>
        <w:fldChar w:fldCharType="end"/>
      </w:r>
    </w:p>
    <w:p w:rsidR="00646F98" w:rsidRDefault="0035326E">
      <w:pPr>
        <w:rPr>
          <w:b/>
          <w:sz w:val="32"/>
        </w:rPr>
      </w:pPr>
      <w:proofErr w:type="gramStart"/>
      <w:r>
        <w:rPr>
          <w:b/>
          <w:sz w:val="32"/>
        </w:rPr>
        <w:t>L2 :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Ethenet</w:t>
      </w:r>
      <w:proofErr w:type="spellEnd"/>
      <w:r>
        <w:rPr>
          <w:b/>
          <w:sz w:val="32"/>
        </w:rPr>
        <w:t xml:space="preserve"> Header</w:t>
      </w:r>
    </w:p>
    <w:p w:rsidR="0035326E" w:rsidRDefault="0035326E">
      <w:pPr>
        <w:rPr>
          <w:sz w:val="24"/>
          <w:u w:val="single"/>
        </w:rPr>
      </w:pPr>
      <w:r>
        <w:rPr>
          <w:b/>
          <w:sz w:val="24"/>
        </w:rPr>
        <w:t xml:space="preserve"> : </w:t>
      </w:r>
      <w:proofErr w:type="spellStart"/>
      <w:r w:rsidRPr="0035326E">
        <w:rPr>
          <w:rFonts w:hint="eastAsia"/>
          <w:sz w:val="24"/>
          <w:u w:val="single"/>
        </w:rPr>
        <w:t>Destiantion</w:t>
      </w:r>
      <w:proofErr w:type="spellEnd"/>
      <w:r w:rsidRPr="0035326E">
        <w:rPr>
          <w:rFonts w:hint="eastAsia"/>
          <w:sz w:val="24"/>
          <w:u w:val="single"/>
        </w:rPr>
        <w:t xml:space="preserve"> MAC address(6B),</w:t>
      </w:r>
      <w:r w:rsidRPr="0035326E">
        <w:rPr>
          <w:sz w:val="24"/>
          <w:u w:val="single"/>
        </w:rPr>
        <w:t xml:space="preserve"> </w:t>
      </w:r>
      <w:r w:rsidRPr="0035326E">
        <w:rPr>
          <w:rFonts w:hint="eastAsia"/>
          <w:sz w:val="24"/>
          <w:u w:val="single"/>
        </w:rPr>
        <w:t>Source M</w:t>
      </w:r>
      <w:r w:rsidRPr="0035326E">
        <w:rPr>
          <w:sz w:val="24"/>
          <w:u w:val="single"/>
        </w:rPr>
        <w:t xml:space="preserve">AC address(6B) </w:t>
      </w:r>
      <w:r w:rsidRPr="0035326E">
        <w:rPr>
          <w:rFonts w:hint="eastAsia"/>
          <w:sz w:val="24"/>
          <w:u w:val="single"/>
        </w:rPr>
        <w:t xml:space="preserve">그리고 </w:t>
      </w:r>
      <w:proofErr w:type="spellStart"/>
      <w:r w:rsidRPr="0035326E">
        <w:rPr>
          <w:sz w:val="24"/>
          <w:u w:val="single"/>
        </w:rPr>
        <w:t>Ethenet</w:t>
      </w:r>
      <w:proofErr w:type="spellEnd"/>
      <w:r w:rsidRPr="0035326E">
        <w:rPr>
          <w:sz w:val="24"/>
          <w:u w:val="single"/>
        </w:rPr>
        <w:t xml:space="preserve"> Type(2B)</w:t>
      </w:r>
      <w:r w:rsidRPr="0035326E">
        <w:rPr>
          <w:rFonts w:hint="eastAsia"/>
          <w:sz w:val="24"/>
          <w:u w:val="single"/>
        </w:rPr>
        <w:t>로 구성됨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sz w:val="24"/>
        </w:rPr>
        <w:t>Ethenet</w:t>
      </w:r>
      <w:proofErr w:type="spellEnd"/>
      <w:proofErr w:type="gramEnd"/>
      <w:r>
        <w:rPr>
          <w:sz w:val="24"/>
        </w:rPr>
        <w:t xml:space="preserve"> Type</w:t>
      </w:r>
      <w:r>
        <w:rPr>
          <w:rFonts w:hint="eastAsia"/>
          <w:sz w:val="24"/>
        </w:rPr>
        <w:t xml:space="preserve">의 값이 </w:t>
      </w:r>
      <w:r>
        <w:rPr>
          <w:sz w:val="24"/>
        </w:rPr>
        <w:t xml:space="preserve">1536(0x600) </w:t>
      </w:r>
      <w:r>
        <w:rPr>
          <w:rFonts w:hint="eastAsia"/>
          <w:sz w:val="24"/>
        </w:rPr>
        <w:t xml:space="preserve">보다 크면 </w:t>
      </w:r>
      <w:r>
        <w:rPr>
          <w:sz w:val="24"/>
        </w:rPr>
        <w:t>RFC 894</w:t>
      </w:r>
      <w:r>
        <w:rPr>
          <w:rFonts w:hint="eastAsia"/>
          <w:sz w:val="24"/>
        </w:rPr>
        <w:t xml:space="preserve">에서 규정한 </w:t>
      </w:r>
      <w:r>
        <w:rPr>
          <w:sz w:val="24"/>
        </w:rPr>
        <w:t xml:space="preserve">DIX 2.0 </w:t>
      </w:r>
      <w:r>
        <w:rPr>
          <w:rFonts w:hint="eastAsia"/>
          <w:sz w:val="24"/>
        </w:rPr>
        <w:t>포맷이 됨,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만약 그 보다 작으면 </w:t>
      </w:r>
      <w:r>
        <w:rPr>
          <w:sz w:val="24"/>
        </w:rPr>
        <w:t>IEE</w:t>
      </w:r>
      <w:r>
        <w:rPr>
          <w:rFonts w:hint="eastAsia"/>
          <w:sz w:val="24"/>
        </w:rPr>
        <w:t xml:space="preserve">E에서 정한 </w:t>
      </w:r>
      <w:r>
        <w:rPr>
          <w:sz w:val="24"/>
        </w:rPr>
        <w:t>SNAP</w:t>
      </w:r>
      <w:r>
        <w:rPr>
          <w:rFonts w:hint="eastAsia"/>
          <w:sz w:val="24"/>
        </w:rPr>
        <w:t xml:space="preserve">혹은 </w:t>
      </w:r>
      <w:r>
        <w:rPr>
          <w:sz w:val="24"/>
        </w:rPr>
        <w:t>SAP</w:t>
      </w:r>
      <w:r>
        <w:rPr>
          <w:rFonts w:hint="eastAsia"/>
          <w:sz w:val="24"/>
        </w:rPr>
        <w:t>포멧이 됨,</w:t>
      </w:r>
      <w:r w:rsidR="00C4359F">
        <w:rPr>
          <w:sz w:val="24"/>
        </w:rPr>
        <w:t xml:space="preserve"> </w:t>
      </w:r>
      <w:r w:rsidRPr="00C4359F">
        <w:rPr>
          <w:rFonts w:hint="eastAsia"/>
          <w:sz w:val="24"/>
          <w:u w:val="single"/>
        </w:rPr>
        <w:t xml:space="preserve">현재 유선 </w:t>
      </w:r>
      <w:proofErr w:type="spellStart"/>
      <w:r w:rsidRPr="00C4359F">
        <w:rPr>
          <w:sz w:val="24"/>
          <w:u w:val="single"/>
        </w:rPr>
        <w:t>Ethenet</w:t>
      </w:r>
      <w:proofErr w:type="spellEnd"/>
      <w:r w:rsidRPr="00C4359F">
        <w:rPr>
          <w:rFonts w:hint="eastAsia"/>
          <w:sz w:val="24"/>
          <w:u w:val="single"/>
        </w:rPr>
        <w:t xml:space="preserve">망에서 다니는 대부분의 </w:t>
      </w:r>
      <w:proofErr w:type="spellStart"/>
      <w:r w:rsidRPr="00C4359F">
        <w:rPr>
          <w:rFonts w:hint="eastAsia"/>
          <w:sz w:val="24"/>
          <w:u w:val="single"/>
        </w:rPr>
        <w:t>패킷은</w:t>
      </w:r>
      <w:proofErr w:type="spellEnd"/>
      <w:r w:rsidRPr="00C4359F">
        <w:rPr>
          <w:rFonts w:hint="eastAsia"/>
          <w:sz w:val="24"/>
          <w:u w:val="single"/>
        </w:rPr>
        <w:t xml:space="preserve"> 이 </w:t>
      </w:r>
      <w:r w:rsidRPr="00C4359F">
        <w:rPr>
          <w:sz w:val="24"/>
          <w:u w:val="single"/>
        </w:rPr>
        <w:t>DIX2.0</w:t>
      </w:r>
    </w:p>
    <w:p w:rsidR="00C4359F" w:rsidRPr="00C4359F" w:rsidRDefault="00C4359F">
      <w:pPr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 </w:t>
      </w:r>
      <w:r>
        <w:rPr>
          <w:rFonts w:hint="eastAsia"/>
          <w:sz w:val="24"/>
        </w:rPr>
        <w:t xml:space="preserve">필드는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패킷의</w:t>
      </w:r>
      <w:proofErr w:type="spellEnd"/>
      <w:r>
        <w:rPr>
          <w:rFonts w:hint="eastAsia"/>
          <w:sz w:val="24"/>
        </w:rPr>
        <w:t xml:space="preserve"> 타입을 명시하는 역할,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Type=0x0800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IPv4</w:t>
      </w:r>
      <w:r>
        <w:rPr>
          <w:rFonts w:hint="eastAsia"/>
          <w:sz w:val="24"/>
        </w:rPr>
        <w:t xml:space="preserve">패킷 </w:t>
      </w:r>
      <w:r>
        <w:rPr>
          <w:sz w:val="24"/>
        </w:rPr>
        <w:t>0x0806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 xml:space="preserve">ARP </w:t>
      </w:r>
      <w:proofErr w:type="spellStart"/>
      <w:r>
        <w:rPr>
          <w:rFonts w:hint="eastAsia"/>
          <w:sz w:val="24"/>
        </w:rPr>
        <w:t>패킷이다</w:t>
      </w:r>
      <w:proofErr w:type="spellEnd"/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  <w:r>
        <w:rPr>
          <w:rFonts w:hint="eastAsia"/>
          <w:sz w:val="24"/>
        </w:rPr>
        <w:t>0</w:t>
      </w:r>
      <w:r>
        <w:rPr>
          <w:sz w:val="24"/>
        </w:rPr>
        <w:t>x8100</w:t>
      </w:r>
      <w:r>
        <w:rPr>
          <w:rFonts w:hint="eastAsia"/>
          <w:sz w:val="24"/>
        </w:rPr>
        <w:t xml:space="preserve">이면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가 </w:t>
      </w:r>
      <w:proofErr w:type="spellStart"/>
      <w:r>
        <w:rPr>
          <w:sz w:val="24"/>
        </w:rPr>
        <w:t>Ethenet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헤더와 </w:t>
      </w:r>
      <w:r>
        <w:rPr>
          <w:sz w:val="24"/>
        </w:rPr>
        <w:t xml:space="preserve">L3 </w:t>
      </w:r>
      <w:proofErr w:type="spellStart"/>
      <w:r>
        <w:rPr>
          <w:rFonts w:hint="eastAsia"/>
          <w:sz w:val="24"/>
        </w:rPr>
        <w:t>패킷사이에</w:t>
      </w:r>
      <w:proofErr w:type="spellEnd"/>
      <w:r>
        <w:rPr>
          <w:rFonts w:hint="eastAsia"/>
          <w:sz w:val="24"/>
        </w:rPr>
        <w:t xml:space="preserve"> 붙는다는 의미. 이 </w:t>
      </w:r>
      <w:r>
        <w:rPr>
          <w:sz w:val="24"/>
        </w:rPr>
        <w:t>VLAN Tag</w:t>
      </w:r>
      <w:r>
        <w:rPr>
          <w:rFonts w:hint="eastAsia"/>
          <w:sz w:val="24"/>
        </w:rPr>
        <w:t xml:space="preserve">에는 </w:t>
      </w:r>
      <w:r>
        <w:rPr>
          <w:sz w:val="24"/>
        </w:rPr>
        <w:t>VLAN ID</w:t>
      </w:r>
      <w:r>
        <w:rPr>
          <w:rFonts w:hint="eastAsia"/>
          <w:sz w:val="24"/>
        </w:rPr>
        <w:t xml:space="preserve">와 </w:t>
      </w:r>
      <w:proofErr w:type="spellStart"/>
      <w:r w:rsidR="00892903">
        <w:rPr>
          <w:sz w:val="24"/>
        </w:rPr>
        <w:t>Qos</w:t>
      </w:r>
      <w:proofErr w:type="spellEnd"/>
      <w:r w:rsidR="00892903">
        <w:rPr>
          <w:rFonts w:hint="eastAsia"/>
          <w:sz w:val="24"/>
        </w:rPr>
        <w:t xml:space="preserve">정보를 담고 있는 </w:t>
      </w:r>
      <w:r w:rsidR="00892903">
        <w:rPr>
          <w:sz w:val="24"/>
        </w:rPr>
        <w:t xml:space="preserve">802.1p(cos) </w:t>
      </w:r>
      <w:r w:rsidR="00892903">
        <w:rPr>
          <w:rFonts w:hint="eastAsia"/>
          <w:sz w:val="24"/>
        </w:rPr>
        <w:t xml:space="preserve">가 포함 그리고 </w:t>
      </w:r>
      <w:r w:rsidR="00892903">
        <w:rPr>
          <w:sz w:val="24"/>
        </w:rPr>
        <w:t>VLAN tag</w:t>
      </w:r>
      <w:r w:rsidR="00892903">
        <w:rPr>
          <w:rFonts w:hint="eastAsia"/>
          <w:sz w:val="24"/>
        </w:rPr>
        <w:t xml:space="preserve">이후에 </w:t>
      </w:r>
      <w:r w:rsidR="00892903">
        <w:rPr>
          <w:sz w:val="24"/>
        </w:rPr>
        <w:t xml:space="preserve">L3 </w:t>
      </w:r>
      <w:proofErr w:type="spellStart"/>
      <w:r w:rsidR="00892903">
        <w:rPr>
          <w:rFonts w:hint="eastAsia"/>
          <w:sz w:val="24"/>
        </w:rPr>
        <w:t>패킷</w:t>
      </w:r>
      <w:proofErr w:type="spellEnd"/>
      <w:r w:rsidR="00892903">
        <w:rPr>
          <w:rFonts w:hint="eastAsia"/>
          <w:sz w:val="24"/>
        </w:rPr>
        <w:t xml:space="preserve"> 타입을 </w:t>
      </w:r>
      <w:proofErr w:type="spellStart"/>
      <w:r w:rsidR="00892903">
        <w:rPr>
          <w:rFonts w:hint="eastAsia"/>
          <w:sz w:val="24"/>
        </w:rPr>
        <w:t>명시하기위해</w:t>
      </w:r>
      <w:proofErr w:type="spellEnd"/>
      <w:r w:rsidR="00892903">
        <w:rPr>
          <w:rFonts w:hint="eastAsia"/>
          <w:sz w:val="24"/>
        </w:rPr>
        <w:t xml:space="preserve"> 다시 </w:t>
      </w:r>
      <w:proofErr w:type="spellStart"/>
      <w:r w:rsidR="00892903">
        <w:rPr>
          <w:sz w:val="24"/>
        </w:rPr>
        <w:t>Ethenet</w:t>
      </w:r>
      <w:proofErr w:type="spellEnd"/>
      <w:r w:rsidR="00892903">
        <w:rPr>
          <w:sz w:val="24"/>
        </w:rPr>
        <w:t xml:space="preserve"> Type</w:t>
      </w:r>
      <w:r w:rsidR="00892903">
        <w:rPr>
          <w:rFonts w:hint="eastAsia"/>
          <w:sz w:val="24"/>
        </w:rPr>
        <w:t>이 나오게 됨.</w:t>
      </w:r>
    </w:p>
    <w:p w:rsidR="000944A4" w:rsidRDefault="000944A4" w:rsidP="000944A4">
      <w:pPr>
        <w:keepNext/>
      </w:pPr>
      <w:r>
        <w:rPr>
          <w:noProof/>
        </w:rPr>
        <w:lastRenderedPageBreak/>
        <w:drawing>
          <wp:inline distT="0" distB="0" distL="0" distR="0" wp14:anchorId="74A77ED7" wp14:editId="7371E207">
            <wp:extent cx="5467350" cy="27241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59F" w:rsidRDefault="000944A4" w:rsidP="000944A4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 w:rsidR="00C0262A">
        <w:rPr>
          <w:noProof/>
        </w:rPr>
        <w:t>2</w:t>
      </w:r>
      <w:r w:rsidR="0094079F">
        <w:rPr>
          <w:noProof/>
        </w:rPr>
        <w:fldChar w:fldCharType="end"/>
      </w:r>
      <w:r>
        <w:t xml:space="preserve"> </w:t>
      </w:r>
      <w:proofErr w:type="spellStart"/>
      <w:r>
        <w:t>Ethenet</w:t>
      </w:r>
      <w:proofErr w:type="spellEnd"/>
      <w:r>
        <w:t xml:space="preserve"> Header</w:t>
      </w:r>
    </w:p>
    <w:p w:rsidR="00B406AF" w:rsidRDefault="00B406AF" w:rsidP="00B406AF"/>
    <w:p w:rsidR="00B406AF" w:rsidRDefault="00B406AF" w:rsidP="00B406AF">
      <w:pPr>
        <w:rPr>
          <w:b/>
          <w:sz w:val="32"/>
        </w:rPr>
      </w:pPr>
      <w:proofErr w:type="gramStart"/>
      <w:r>
        <w:rPr>
          <w:b/>
          <w:sz w:val="32"/>
        </w:rPr>
        <w:t>L3 :</w:t>
      </w:r>
      <w:proofErr w:type="gramEnd"/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IP</w:t>
      </w:r>
      <w:r>
        <w:rPr>
          <w:b/>
          <w:sz w:val="32"/>
        </w:rPr>
        <w:t xml:space="preserve"> Header</w:t>
      </w:r>
    </w:p>
    <w:p w:rsidR="00B406AF" w:rsidRPr="00B406AF" w:rsidRDefault="00B406AF" w:rsidP="00B406AF">
      <w:pPr>
        <w:rPr>
          <w:sz w:val="22"/>
        </w:rPr>
      </w:pPr>
      <w:r>
        <w:rPr>
          <w:rFonts w:hint="eastAsia"/>
          <w:b/>
          <w:sz w:val="32"/>
        </w:rPr>
        <w:t xml:space="preserve"> :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Ethernet Type=0x0800이면 IPv4(IP version 4) </w:t>
      </w:r>
      <w:proofErr w:type="spellStart"/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패킷임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현재 전 지구상에 다니는 대부분의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</w:t>
      </w:r>
      <w:r w:rsidRP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IPv4 헤더는 통상적으로 20B(바이트)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여기에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Source IP Address(4B)</w:t>
      </w:r>
      <w:r w:rsidR="00B2449E">
        <w:rPr>
          <w:rFonts w:ascii="맑은 고딕" w:eastAsia="맑은 고딕" w:hAnsi="맑은 고딕"/>
          <w:color w:val="262626"/>
          <w:sz w:val="24"/>
          <w:szCs w:val="24"/>
          <w:u w:val="single"/>
        </w:rPr>
        <w:t>,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Destination IP Address(4B)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</w:rPr>
        <w:t>포함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. 이 중에 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Protocol ID(2B)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는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L4 </w:t>
      </w:r>
      <w:proofErr w:type="spellStart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</w:t>
      </w:r>
      <w:proofErr w:type="spellEnd"/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타입을 명시하는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역할을 함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.</w:t>
      </w:r>
      <w:r w:rsidRPr="00B406AF">
        <w:rPr>
          <w:rFonts w:ascii="맑은 고딕" w:eastAsia="맑은 고딕" w:hAnsi="맑은 고딕" w:hint="eastAsia"/>
          <w:color w:val="262626"/>
          <w:sz w:val="24"/>
          <w:szCs w:val="24"/>
        </w:rPr>
        <w:t xml:space="preserve"> 그래서 맨 위 그림과 같이 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Protocol ID=1이면 ICMP(Ping이 ICMP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패킷의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일종)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, 2이면 Multicast에서 사용되는 IGMP(집에 IPTV에서 채널 바꾸면 </w:t>
      </w:r>
      <w:proofErr w:type="spellStart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셋톱박스에서</w:t>
      </w:r>
      <w:proofErr w:type="spellEnd"/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 xml:space="preserve"> 망으로 IGMPv2를 보</w:t>
      </w:r>
      <w:r w:rsidR="00B2449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냄</w:t>
      </w:r>
      <w:r w:rsidRPr="008D00FE">
        <w:rPr>
          <w:rFonts w:ascii="맑은 고딕" w:eastAsia="맑은 고딕" w:hAnsi="맑은 고딕" w:hint="eastAsia"/>
          <w:color w:val="262626"/>
          <w:sz w:val="24"/>
          <w:szCs w:val="24"/>
          <w:u w:val="single"/>
        </w:rPr>
        <w:t>), 6이면 TCP, 17이면 UDP입니다.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69522EDC" wp14:editId="36001CAE">
            <wp:extent cx="5731510" cy="30499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6AF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3</w:t>
      </w:r>
      <w:r w:rsidR="0094079F">
        <w:rPr>
          <w:noProof/>
        </w:rPr>
        <w:fldChar w:fldCharType="end"/>
      </w:r>
      <w:r>
        <w:t xml:space="preserve"> </w:t>
      </w:r>
      <w:r>
        <w:rPr>
          <w:rFonts w:hint="eastAsia"/>
        </w:rPr>
        <w:t>I</w:t>
      </w:r>
      <w:r>
        <w:t>P Header</w:t>
      </w:r>
    </w:p>
    <w:p w:rsidR="00B406AF" w:rsidRDefault="00B406AF" w:rsidP="00B406AF"/>
    <w:p w:rsidR="00C0262A" w:rsidRDefault="00C0262A" w:rsidP="00C0262A">
      <w:pPr>
        <w:rPr>
          <w:b/>
          <w:sz w:val="32"/>
        </w:rPr>
      </w:pPr>
      <w:proofErr w:type="gramStart"/>
      <w:r>
        <w:rPr>
          <w:b/>
          <w:sz w:val="32"/>
        </w:rPr>
        <w:t>L4 :</w:t>
      </w:r>
      <w:proofErr w:type="gramEnd"/>
      <w:r>
        <w:rPr>
          <w:b/>
          <w:sz w:val="32"/>
        </w:rPr>
        <w:t xml:space="preserve"> TCP/UDP Header</w:t>
      </w:r>
    </w:p>
    <w:p w:rsidR="00B406AF" w:rsidRDefault="00C0262A" w:rsidP="00C0262A">
      <w:pPr>
        <w:rPr>
          <w:rFonts w:ascii="맑은 고딕" w:eastAsia="맑은 고딕" w:hAnsi="맑은 고딕"/>
          <w:color w:val="262626"/>
          <w:sz w:val="21"/>
          <w:szCs w:val="21"/>
        </w:rPr>
      </w:pPr>
      <w:r>
        <w:t xml:space="preserve"> :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. </w:t>
      </w:r>
      <w:r w:rsidRPr="00934540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UDP 헤더는 8B(바이트)이고 TCP 헤더는 20B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이 두 헤더 모두 첫 2B가 Source Port Number(SP)이고, 다음 2B가 Destination Port Number(DP)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여기서 SP에는 </w:t>
      </w:r>
      <w:proofErr w:type="spellStart"/>
      <w:r>
        <w:rPr>
          <w:rFonts w:ascii="맑은 고딕" w:eastAsia="맑은 고딕" w:hAnsi="맑은 고딕" w:hint="eastAsia"/>
          <w:color w:val="262626"/>
          <w:sz w:val="21"/>
          <w:szCs w:val="21"/>
        </w:rPr>
        <w:t>패킷</w:t>
      </w:r>
      <w:proofErr w:type="spellEnd"/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송신 단말에서 고른 random한 값이 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들어감</w:t>
      </w:r>
      <w:proofErr w:type="gramStart"/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(</w:t>
      </w:r>
      <w:proofErr w:type="gramEnd"/>
      <w:r>
        <w:rPr>
          <w:rFonts w:ascii="맑은 고딕" w:eastAsia="맑은 고딕" w:hAnsi="맑은 고딕" w:hint="eastAsia"/>
          <w:color w:val="262626"/>
          <w:sz w:val="21"/>
          <w:szCs w:val="21"/>
        </w:rPr>
        <w:t>이를 Ephemeral Port라고 부릅니다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.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 xml:space="preserve"> </w:t>
      </w:r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DP에 바로 "응용 </w:t>
      </w:r>
      <w:proofErr w:type="spellStart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트래픽</w:t>
      </w:r>
      <w:proofErr w:type="spellEnd"/>
      <w:r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 xml:space="preserve">"의 타입이 들어가게 </w:t>
      </w:r>
      <w:r w:rsidR="00B2449E" w:rsidRPr="002368B1">
        <w:rPr>
          <w:rFonts w:ascii="맑은 고딕" w:eastAsia="맑은 고딕" w:hAnsi="맑은 고딕" w:hint="eastAsia"/>
          <w:color w:val="262626"/>
          <w:sz w:val="21"/>
          <w:szCs w:val="21"/>
          <w:u w:val="single"/>
        </w:rPr>
        <w:t>됨</w:t>
      </w:r>
      <w:r>
        <w:rPr>
          <w:rFonts w:ascii="맑은 고딕" w:eastAsia="맑은 고딕" w:hAnsi="맑은 고딕" w:hint="eastAsia"/>
          <w:color w:val="262626"/>
          <w:sz w:val="21"/>
          <w:szCs w:val="21"/>
        </w:rPr>
        <w:t>. HTTP는 TCP를 사용하는 응용이므로 TCP 헤더의 DP=80이고, VoIP에서 사용되는 SIP는 UDP 헤더의 DP=5060</w:t>
      </w:r>
      <w:r w:rsidR="00B2449E">
        <w:rPr>
          <w:rFonts w:ascii="맑은 고딕" w:eastAsia="맑은 고딕" w:hAnsi="맑은 고딕" w:hint="eastAsia"/>
          <w:color w:val="262626"/>
          <w:sz w:val="21"/>
          <w:szCs w:val="21"/>
        </w:rPr>
        <w:t>이다.</w:t>
      </w:r>
    </w:p>
    <w:p w:rsidR="00C0262A" w:rsidRDefault="00C0262A" w:rsidP="00C0262A">
      <w:pPr>
        <w:keepNext/>
      </w:pPr>
      <w:r>
        <w:rPr>
          <w:noProof/>
        </w:rPr>
        <w:lastRenderedPageBreak/>
        <w:drawing>
          <wp:inline distT="0" distB="0" distL="0" distR="0" wp14:anchorId="27B247E4" wp14:editId="61004175">
            <wp:extent cx="4611757" cy="3159662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0148" cy="31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2A" w:rsidRDefault="00C0262A" w:rsidP="00C0262A">
      <w:pPr>
        <w:pStyle w:val="a7"/>
      </w:pPr>
      <w:r>
        <w:t xml:space="preserve">Figure </w:t>
      </w:r>
      <w:r w:rsidR="0094079F">
        <w:rPr>
          <w:noProof/>
        </w:rPr>
        <w:fldChar w:fldCharType="begin"/>
      </w:r>
      <w:r w:rsidR="0094079F">
        <w:rPr>
          <w:noProof/>
        </w:rPr>
        <w:instrText xml:space="preserve"> SEQ Figure \* ARABIC </w:instrText>
      </w:r>
      <w:r w:rsidR="0094079F">
        <w:rPr>
          <w:noProof/>
        </w:rPr>
        <w:fldChar w:fldCharType="separate"/>
      </w:r>
      <w:r>
        <w:rPr>
          <w:noProof/>
        </w:rPr>
        <w:t>4</w:t>
      </w:r>
      <w:r w:rsidR="0094079F">
        <w:rPr>
          <w:noProof/>
        </w:rPr>
        <w:fldChar w:fldCharType="end"/>
      </w:r>
      <w:r>
        <w:t xml:space="preserve"> TCP/UDP</w:t>
      </w:r>
    </w:p>
    <w:p w:rsidR="00277F2A" w:rsidRDefault="00277F2A" w:rsidP="00277F2A"/>
    <w:p w:rsidR="00F31A06" w:rsidRPr="00F31A06" w:rsidRDefault="00F31A06" w:rsidP="00F31A06">
      <w:pPr>
        <w:rPr>
          <w:b/>
          <w:sz w:val="32"/>
        </w:rPr>
      </w:pPr>
      <w:r w:rsidRPr="00F31A06">
        <w:rPr>
          <w:rFonts w:hint="eastAsia"/>
          <w:b/>
          <w:sz w:val="32"/>
        </w:rPr>
        <w:t xml:space="preserve">7계층(application 계층) </w:t>
      </w:r>
      <w:r w:rsidR="00856500">
        <w:rPr>
          <w:rFonts w:hint="eastAsia"/>
          <w:b/>
          <w:sz w:val="32"/>
        </w:rPr>
        <w:t xml:space="preserve">과 </w:t>
      </w:r>
      <w:r w:rsidRPr="00F31A06">
        <w:rPr>
          <w:rFonts w:hint="eastAsia"/>
          <w:b/>
          <w:sz w:val="32"/>
        </w:rPr>
        <w:t>헤더</w:t>
      </w:r>
    </w:p>
    <w:p w:rsidR="00F31A06" w:rsidRDefault="00F31A06" w:rsidP="00D97BBE">
      <w:pPr>
        <w:ind w:firstLine="195"/>
      </w:pPr>
      <w:r>
        <w:t xml:space="preserve">: </w:t>
      </w:r>
      <w:r>
        <w:rPr>
          <w:noProof/>
        </w:rPr>
        <w:drawing>
          <wp:inline distT="0" distB="0" distL="0" distR="0" wp14:anchorId="62E8311E" wp14:editId="61AFBCEB">
            <wp:extent cx="6362833" cy="3466214"/>
            <wp:effectExtent l="0" t="0" r="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8790" cy="347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BBE" w:rsidRPr="00F31A06" w:rsidRDefault="00D97BBE" w:rsidP="00D97BBE">
      <w:pPr>
        <w:ind w:firstLine="195"/>
        <w:rPr>
          <w:sz w:val="22"/>
        </w:rPr>
      </w:pPr>
    </w:p>
    <w:p w:rsidR="00F31A06" w:rsidRDefault="00EF5319" w:rsidP="00D97BBE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lastRenderedPageBreak/>
        <w:t>응용</w:t>
      </w:r>
      <w:r w:rsidR="00D97BBE">
        <w:rPr>
          <w:rFonts w:hint="eastAsia"/>
        </w:rPr>
        <w:t xml:space="preserve"> </w:t>
      </w:r>
      <w:r>
        <w:rPr>
          <w:rFonts w:hint="eastAsia"/>
        </w:rPr>
        <w:t>계층(Application Layer)</w:t>
      </w:r>
    </w:p>
    <w:p w:rsidR="00D97BBE" w:rsidRDefault="00EF5319" w:rsidP="00277F2A">
      <w:r>
        <w:rPr>
          <w:rFonts w:hint="eastAsia"/>
        </w:rPr>
        <w:t xml:space="preserve"> : 응용 프로세스 네트워크에 연결 할 </w:t>
      </w:r>
      <w:proofErr w:type="spellStart"/>
      <w:r>
        <w:rPr>
          <w:rFonts w:hint="eastAsia"/>
        </w:rPr>
        <w:t>수있게해서</w:t>
      </w:r>
      <w:proofErr w:type="spellEnd"/>
      <w:r>
        <w:rPr>
          <w:rFonts w:hint="eastAsia"/>
        </w:rPr>
        <w:t xml:space="preserve"> 자료를 송수신 할 수 있는 인터페이스를 제공하는 계층이다</w:t>
      </w:r>
      <w:proofErr w:type="gramStart"/>
      <w:r>
        <w:rPr>
          <w:rFonts w:hint="eastAsia"/>
        </w:rPr>
        <w:t>.</w:t>
      </w:r>
      <w:r w:rsidR="00D97BBE">
        <w:rPr>
          <w:rFonts w:hint="eastAsia"/>
        </w:rPr>
        <w:t>웹</w:t>
      </w:r>
      <w:proofErr w:type="gramEnd"/>
      <w:r w:rsidR="00D97BBE">
        <w:rPr>
          <w:rFonts w:hint="eastAsia"/>
        </w:rPr>
        <w:t xml:space="preserve"> 브라우저처럼 네트워크를 사용하게 해주는 프로그램으로 웹 서버나 </w:t>
      </w:r>
      <w:proofErr w:type="spellStart"/>
      <w:r w:rsidR="00D97BBE">
        <w:rPr>
          <w:rFonts w:hint="eastAsia"/>
        </w:rPr>
        <w:t>이메일</w:t>
      </w:r>
      <w:proofErr w:type="spellEnd"/>
      <w:r w:rsidR="00D97BBE">
        <w:rPr>
          <w:rFonts w:hint="eastAsia"/>
        </w:rPr>
        <w:t xml:space="preserve"> 송수신 해주는 역할</w:t>
      </w:r>
    </w:p>
    <w:p w:rsidR="00EF5319" w:rsidRDefault="00EF5319" w:rsidP="00277F2A"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HTTP,SMTP,FTP,Telnet,POP3 </w:t>
      </w:r>
      <w:r>
        <w:rPr>
          <w:rFonts w:hint="eastAsia"/>
        </w:rPr>
        <w:t>등</w:t>
      </w:r>
    </w:p>
    <w:p w:rsidR="00D97BBE" w:rsidRDefault="00D97BBE" w:rsidP="00D97BBE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표현 계층(</w:t>
      </w:r>
      <w:r>
        <w:t>Presentation Layer)</w:t>
      </w:r>
    </w:p>
    <w:p w:rsidR="009D7E99" w:rsidRDefault="00D97BBE" w:rsidP="00D97BBE">
      <w:r>
        <w:rPr>
          <w:rFonts w:hint="eastAsia"/>
        </w:rPr>
        <w:t xml:space="preserve"> : 네트워크 통신을 하는 시스템(컴퓨터</w:t>
      </w:r>
      <w:proofErr w:type="gramStart"/>
      <w:r>
        <w:rPr>
          <w:rFonts w:hint="eastAsia"/>
        </w:rPr>
        <w:t>,호스트</w:t>
      </w:r>
      <w:proofErr w:type="gram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사이의 데이터 표현의 차이를 해결하기 위해(호환성 문제) 자료의 형식을 변환 해주거나 공통</w:t>
      </w:r>
      <w:r w:rsidR="009D7E99">
        <w:rPr>
          <w:rFonts w:hint="eastAsia"/>
        </w:rPr>
        <w:t xml:space="preserve">의 </w:t>
      </w:r>
      <w:r>
        <w:rPr>
          <w:rFonts w:hint="eastAsia"/>
        </w:rPr>
        <w:t>형식을 제공해주는 역할을 하는 계층</w:t>
      </w:r>
      <w:r w:rsidR="009D7E99">
        <w:t>….ex)</w:t>
      </w:r>
      <w:r w:rsidR="009D7E99">
        <w:rPr>
          <w:rFonts w:hint="eastAsia"/>
        </w:rPr>
        <w:t xml:space="preserve">코드 </w:t>
      </w:r>
      <w:proofErr w:type="spellStart"/>
      <w:r w:rsidR="009D7E99">
        <w:rPr>
          <w:rFonts w:hint="eastAsia"/>
        </w:rPr>
        <w:t>인코딩</w:t>
      </w:r>
      <w:proofErr w:type="spellEnd"/>
      <w:r w:rsidR="009D7E99">
        <w:rPr>
          <w:rFonts w:hint="eastAsia"/>
        </w:rPr>
        <w:t xml:space="preserve"> </w:t>
      </w:r>
      <w:r w:rsidR="009D7E99">
        <w:t>(ASCII</w:t>
      </w:r>
      <w:proofErr w:type="gramStart"/>
      <w:r w:rsidR="009D7E99">
        <w:t>,BCD,EBCDIC</w:t>
      </w:r>
      <w:proofErr w:type="gramEnd"/>
      <w:r w:rsidR="009D7E99">
        <w:t xml:space="preserve">) </w:t>
      </w:r>
      <w:r w:rsidR="009D7E99">
        <w:rPr>
          <w:rFonts w:hint="eastAsia"/>
        </w:rPr>
        <w:t>같은 언어 코드형식의 변환,</w:t>
      </w:r>
      <w:r w:rsidR="009D7E99">
        <w:t xml:space="preserve"> </w:t>
      </w:r>
      <w:r w:rsidR="009D7E99">
        <w:rPr>
          <w:rFonts w:hint="eastAsia"/>
        </w:rPr>
        <w:t xml:space="preserve">그래픽 정보나 영상 정보의 호환을 위해 각각 </w:t>
      </w:r>
      <w:r w:rsidR="009D7E99">
        <w:t xml:space="preserve">JPEG,MPEG </w:t>
      </w:r>
      <w:r w:rsidR="009D7E99">
        <w:rPr>
          <w:rFonts w:hint="eastAsia"/>
        </w:rPr>
        <w:t>등으로 변환,네트워크 보안을 위해 암호화(</w:t>
      </w:r>
      <w:proofErr w:type="spellStart"/>
      <w:r w:rsidR="009D7E99">
        <w:rPr>
          <w:rFonts w:hint="eastAsia"/>
        </w:rPr>
        <w:t>인코딩</w:t>
      </w:r>
      <w:proofErr w:type="spellEnd"/>
      <w:r w:rsidR="009D7E99">
        <w:rPr>
          <w:rFonts w:hint="eastAsia"/>
        </w:rPr>
        <w:t>) 전송,</w:t>
      </w:r>
      <w:r w:rsidR="009D7E99">
        <w:t xml:space="preserve"> </w:t>
      </w:r>
      <w:r w:rsidR="009D7E99">
        <w:rPr>
          <w:rFonts w:hint="eastAsia"/>
        </w:rPr>
        <w:t>해독(</w:t>
      </w:r>
      <w:proofErr w:type="spellStart"/>
      <w:r w:rsidR="009D7E99">
        <w:rPr>
          <w:rFonts w:hint="eastAsia"/>
        </w:rPr>
        <w:t>디코딩</w:t>
      </w:r>
      <w:proofErr w:type="spellEnd"/>
      <w:r w:rsidR="009D7E99">
        <w:rPr>
          <w:rFonts w:hint="eastAsia"/>
        </w:rPr>
        <w:t>) 수신 또한,</w:t>
      </w:r>
      <w:r w:rsidR="009D7E99">
        <w:t xml:space="preserve"> </w:t>
      </w:r>
      <w:r w:rsidR="009D7E99">
        <w:rPr>
          <w:rFonts w:hint="eastAsia"/>
        </w:rPr>
        <w:t xml:space="preserve">데이터의 압축과 해제 </w:t>
      </w:r>
    </w:p>
    <w:p w:rsidR="009D7E99" w:rsidRDefault="009D7E99" w:rsidP="009D7E99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세션 계층(</w:t>
      </w:r>
      <w:r>
        <w:t>Session Layer)</w:t>
      </w:r>
    </w:p>
    <w:p w:rsidR="009D7E99" w:rsidRDefault="009D7E99" w:rsidP="009D7E99">
      <w:r>
        <w:rPr>
          <w:rFonts w:hint="eastAsia"/>
        </w:rPr>
        <w:t xml:space="preserve"> : 응용 계층 사이의 연결 설정 및 유지,</w:t>
      </w:r>
      <w:r>
        <w:t xml:space="preserve"> </w:t>
      </w:r>
      <w:r>
        <w:rPr>
          <w:rFonts w:hint="eastAsia"/>
        </w:rPr>
        <w:t>종료를 수행하는 계층</w:t>
      </w:r>
      <w:proofErr w:type="gramStart"/>
      <w:r>
        <w:rPr>
          <w:rFonts w:hint="eastAsia"/>
        </w:rPr>
        <w:t>.응용</w:t>
      </w:r>
      <w:proofErr w:type="gramEnd"/>
      <w:r>
        <w:rPr>
          <w:rFonts w:hint="eastAsia"/>
        </w:rPr>
        <w:t xml:space="preserve"> 계층 단계에서 나온 데이터의 순서를 결정하여 아래 계층인 전송 계층으로 전송, 자료 점검 및 복구를 위해 동기 위치를 설정하는 역할.</w:t>
      </w:r>
    </w:p>
    <w:p w:rsidR="0063107C" w:rsidRPr="00261952" w:rsidRDefault="0063107C" w:rsidP="0063107C">
      <w:pPr>
        <w:pStyle w:val="a5"/>
        <w:numPr>
          <w:ilvl w:val="0"/>
          <w:numId w:val="13"/>
        </w:numPr>
        <w:ind w:leftChars="0"/>
      </w:pPr>
      <w:r w:rsidRPr="00261952">
        <w:rPr>
          <w:rFonts w:hint="eastAsia"/>
        </w:rPr>
        <w:t>전송 계층(</w:t>
      </w:r>
      <w:r w:rsidRPr="00261952">
        <w:t>Transport Layer) –</w:t>
      </w:r>
      <w:proofErr w:type="gramStart"/>
      <w:r w:rsidRPr="00261952">
        <w:rPr>
          <w:rFonts w:hint="eastAsia"/>
        </w:rPr>
        <w:t xml:space="preserve">자료단위 </w:t>
      </w:r>
      <w:r w:rsidRPr="00261952">
        <w:t>:</w:t>
      </w:r>
      <w:proofErr w:type="gramEnd"/>
      <w:r w:rsidRPr="00261952">
        <w:t xml:space="preserve"> </w:t>
      </w:r>
      <w:r w:rsidRPr="00261952">
        <w:rPr>
          <w:rFonts w:hint="eastAsia"/>
        </w:rPr>
        <w:t xml:space="preserve">세그먼트 </w:t>
      </w:r>
      <w:r w:rsidRPr="00261952">
        <w:t>&lt;Segment&gt;</w:t>
      </w:r>
    </w:p>
    <w:p w:rsidR="0063107C" w:rsidRDefault="0063107C" w:rsidP="0063107C">
      <w:r>
        <w:rPr>
          <w:rFonts w:hint="eastAsia"/>
        </w:rPr>
        <w:t xml:space="preserve"> : 통신하는 컴퓨터 간에 자료를 전송하는 계층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송신측에서는</w:t>
      </w:r>
      <w:proofErr w:type="spellEnd"/>
      <w:proofErr w:type="gramEnd"/>
      <w:r>
        <w:rPr>
          <w:rFonts w:hint="eastAsia"/>
        </w:rPr>
        <w:t xml:space="preserve"> 전송할 데이터를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>(</w:t>
      </w:r>
      <w:r>
        <w:t xml:space="preserve">TCP/UDP </w:t>
      </w:r>
      <w:r>
        <w:rPr>
          <w:rFonts w:hint="eastAsia"/>
        </w:rPr>
        <w:t>헤더 + 데이터)으로 분할하고,</w:t>
      </w:r>
      <w:r>
        <w:t xml:space="preserve"> </w:t>
      </w:r>
      <w:proofErr w:type="spellStart"/>
      <w:r>
        <w:rPr>
          <w:rFonts w:hint="eastAsia"/>
        </w:rPr>
        <w:t>숫ㄴ측에서는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분할도ㅓㅣ어온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다시 조합하여 본래의 자료(순수 데이터)로 만들어 상위 계층으로 전달한다.</w:t>
      </w:r>
      <w:r>
        <w:t xml:space="preserve"> </w:t>
      </w:r>
    </w:p>
    <w:p w:rsidR="0063107C" w:rsidRDefault="0063107C" w:rsidP="0063107C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TCP,UDP</w:t>
      </w:r>
    </w:p>
    <w:p w:rsidR="0063107C" w:rsidRPr="00743877" w:rsidRDefault="0063107C" w:rsidP="0063107C">
      <w:pPr>
        <w:rPr>
          <w:b/>
          <w:u w:val="single"/>
        </w:rPr>
      </w:pPr>
      <w:r w:rsidRPr="00743877">
        <w:rPr>
          <w:b/>
          <w:u w:val="single"/>
        </w:rPr>
        <w:t xml:space="preserve">*TCP </w:t>
      </w:r>
      <w:r w:rsidRPr="00743877">
        <w:rPr>
          <w:rFonts w:hint="eastAsia"/>
          <w:b/>
          <w:u w:val="single"/>
        </w:rPr>
        <w:t>헤더(</w:t>
      </w:r>
      <w:r w:rsidRPr="00743877">
        <w:rPr>
          <w:b/>
          <w:u w:val="single"/>
        </w:rPr>
        <w:t>TCP header)</w:t>
      </w:r>
    </w:p>
    <w:p w:rsidR="0063107C" w:rsidRDefault="0063107C" w:rsidP="00C11A8F">
      <w:pPr>
        <w:ind w:firstLine="195"/>
      </w:pPr>
      <w:r>
        <w:t xml:space="preserve">: </w:t>
      </w:r>
      <w:r>
        <w:rPr>
          <w:rFonts w:hint="eastAsia"/>
        </w:rPr>
        <w:t>송수신 포트</w:t>
      </w:r>
      <w:proofErr w:type="gramStart"/>
      <w:r>
        <w:rPr>
          <w:rFonts w:hint="eastAsia"/>
        </w:rPr>
        <w:t>,일련</w:t>
      </w:r>
      <w:proofErr w:type="gramEnd"/>
      <w:r>
        <w:rPr>
          <w:rFonts w:hint="eastAsia"/>
        </w:rPr>
        <w:t xml:space="preserve"> 번호,인지번호,</w:t>
      </w:r>
      <w:r>
        <w:t xml:space="preserve"> </w:t>
      </w:r>
      <w:r>
        <w:rPr>
          <w:rFonts w:hint="eastAsia"/>
        </w:rPr>
        <w:t>데이터 오프셋,</w:t>
      </w:r>
      <w:r>
        <w:t xml:space="preserve"> </w:t>
      </w:r>
      <w:r>
        <w:rPr>
          <w:rFonts w:hint="eastAsia"/>
        </w:rPr>
        <w:t>예약,</w:t>
      </w:r>
      <w:proofErr w:type="spellStart"/>
      <w:r>
        <w:rPr>
          <w:rFonts w:hint="eastAsia"/>
        </w:rPr>
        <w:t>프래그</w:t>
      </w:r>
      <w:proofErr w:type="spellEnd"/>
      <w:r>
        <w:rPr>
          <w:rFonts w:hint="eastAsia"/>
        </w:rPr>
        <w:t>,윈도우,</w:t>
      </w:r>
      <w:r>
        <w:t xml:space="preserve"> </w:t>
      </w:r>
      <w:proofErr w:type="spellStart"/>
      <w:r>
        <w:rPr>
          <w:rFonts w:hint="eastAsia"/>
        </w:rPr>
        <w:t>체크섬</w:t>
      </w:r>
      <w:proofErr w:type="spellEnd"/>
    </w:p>
    <w:p w:rsidR="00ED442B" w:rsidRDefault="00ED442B" w:rsidP="00C11A8F">
      <w:pPr>
        <w:ind w:firstLine="195"/>
      </w:pPr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포트 </w:t>
      </w:r>
      <w:r>
        <w:t>:</w:t>
      </w:r>
      <w:proofErr w:type="gramEnd"/>
      <w:r>
        <w:t xml:space="preserve"> 2</w:t>
      </w:r>
      <w:r>
        <w:rPr>
          <w:rFonts w:hint="eastAsia"/>
        </w:rPr>
        <w:t>바이트 송신지의 포트 번호 정보를 가지고 있다.</w:t>
      </w:r>
      <w:r>
        <w:t xml:space="preserve"> </w:t>
      </w:r>
      <w:r>
        <w:rPr>
          <w:rFonts w:hint="eastAsia"/>
        </w:rPr>
        <w:t xml:space="preserve">포트 번호는 요즘 같은 멀티 </w:t>
      </w:r>
      <w:proofErr w:type="spellStart"/>
      <w:r>
        <w:rPr>
          <w:rFonts w:hint="eastAsia"/>
        </w:rPr>
        <w:t>프로세싱</w:t>
      </w:r>
      <w:proofErr w:type="spellEnd"/>
      <w:r>
        <w:rPr>
          <w:rFonts w:hint="eastAsia"/>
        </w:rPr>
        <w:t xml:space="preserve"> 환경에서 해당 </w:t>
      </w:r>
      <w:proofErr w:type="spellStart"/>
      <w:r>
        <w:rPr>
          <w:rFonts w:hint="eastAsia"/>
        </w:rPr>
        <w:t>패킷이</w:t>
      </w:r>
      <w:proofErr w:type="spellEnd"/>
      <w:r>
        <w:rPr>
          <w:rFonts w:hint="eastAsia"/>
        </w:rPr>
        <w:t xml:space="preserve"> 어떤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사용하는지 </w:t>
      </w:r>
      <w:proofErr w:type="spellStart"/>
      <w:r>
        <w:rPr>
          <w:rFonts w:hint="eastAsia"/>
        </w:rPr>
        <w:t>구분하기위해</w:t>
      </w:r>
      <w:proofErr w:type="spellEnd"/>
      <w:r>
        <w:rPr>
          <w:rFonts w:hint="eastAsia"/>
        </w:rPr>
        <w:t xml:space="preserve"> 사용한다.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수신처 </w:t>
      </w:r>
      <w:proofErr w:type="gramStart"/>
      <w:r>
        <w:rPr>
          <w:rFonts w:hint="eastAsia"/>
        </w:rPr>
        <w:t xml:space="preserve">포트 </w:t>
      </w:r>
      <w:r>
        <w:t>:</w:t>
      </w:r>
      <w:proofErr w:type="gramEnd"/>
      <w:r>
        <w:t xml:space="preserve"> 2</w:t>
      </w:r>
      <w:r>
        <w:rPr>
          <w:rFonts w:hint="eastAsia"/>
        </w:rPr>
        <w:t>바이트,수신지의 포트 번호 정보를 가지고 있다.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일련번호 </w:t>
      </w:r>
      <w:r>
        <w:t xml:space="preserve">– </w:t>
      </w:r>
      <w:r>
        <w:rPr>
          <w:rFonts w:hint="eastAsia"/>
        </w:rPr>
        <w:t>송신 데이터의 일련번호</w:t>
      </w:r>
    </w:p>
    <w:p w:rsidR="00ED442B" w:rsidRDefault="00ED442B" w:rsidP="00C11A8F">
      <w:pPr>
        <w:ind w:firstLine="195"/>
      </w:pPr>
      <w:proofErr w:type="gramStart"/>
      <w:r>
        <w:rPr>
          <w:rFonts w:hint="eastAsia"/>
        </w:rPr>
        <w:t xml:space="preserve">인지번호 </w:t>
      </w:r>
      <w:r>
        <w:t>:</w:t>
      </w:r>
      <w:proofErr w:type="gramEnd"/>
      <w:r>
        <w:t xml:space="preserve"> </w:t>
      </w:r>
      <w:r>
        <w:rPr>
          <w:rFonts w:hint="eastAsia"/>
        </w:rPr>
        <w:t>수신 데이터의 일련번호</w:t>
      </w:r>
    </w:p>
    <w:p w:rsidR="00ED442B" w:rsidRDefault="00ED442B" w:rsidP="00C11A8F">
      <w:pPr>
        <w:ind w:firstLine="195"/>
      </w:pPr>
      <w:r>
        <w:rPr>
          <w:rFonts w:hint="eastAsia"/>
        </w:rPr>
        <w:t xml:space="preserve">데이터 </w:t>
      </w:r>
      <w:proofErr w:type="gramStart"/>
      <w:r>
        <w:rPr>
          <w:rFonts w:hint="eastAsia"/>
        </w:rPr>
        <w:t xml:space="preserve">오프셋 </w:t>
      </w:r>
      <w:r>
        <w:t>:</w:t>
      </w:r>
      <w:proofErr w:type="gramEnd"/>
      <w:r>
        <w:t xml:space="preserve"> 4</w:t>
      </w:r>
      <w:r>
        <w:rPr>
          <w:rFonts w:hint="eastAsia"/>
        </w:rPr>
        <w:t>비트 데이터 부분이 어디서부터 시작하는지 나타내는 데이터</w:t>
      </w:r>
    </w:p>
    <w:p w:rsidR="00ED442B" w:rsidRDefault="00ED442B" w:rsidP="00C11A8F">
      <w:pPr>
        <w:ind w:firstLine="195"/>
      </w:pPr>
      <w:proofErr w:type="gramStart"/>
      <w:r>
        <w:rPr>
          <w:rFonts w:hint="eastAsia"/>
        </w:rPr>
        <w:t xml:space="preserve">예약 </w:t>
      </w:r>
      <w:r>
        <w:t xml:space="preserve"> :</w:t>
      </w:r>
      <w:proofErr w:type="gramEnd"/>
      <w:r>
        <w:t xml:space="preserve"> 6</w:t>
      </w:r>
      <w:r>
        <w:rPr>
          <w:rFonts w:hint="eastAsia"/>
        </w:rPr>
        <w:t xml:space="preserve">비트 </w:t>
      </w:r>
      <w:r>
        <w:t xml:space="preserve">, </w:t>
      </w:r>
      <w:r>
        <w:rPr>
          <w:rFonts w:hint="eastAsia"/>
        </w:rPr>
        <w:t>아직은 사용하지 않는다.</w:t>
      </w:r>
    </w:p>
    <w:p w:rsidR="00261952" w:rsidRDefault="00261952" w:rsidP="00C11A8F">
      <w:pPr>
        <w:ind w:firstLine="195"/>
      </w:pPr>
      <w:proofErr w:type="gramStart"/>
      <w:r>
        <w:rPr>
          <w:rFonts w:hint="eastAsia"/>
        </w:rPr>
        <w:lastRenderedPageBreak/>
        <w:t xml:space="preserve">윈도우 </w:t>
      </w:r>
      <w:r>
        <w:t>:</w:t>
      </w:r>
      <w:proofErr w:type="gramEnd"/>
      <w:r>
        <w:t xml:space="preserve"> 2</w:t>
      </w:r>
      <w:r>
        <w:rPr>
          <w:rFonts w:hint="eastAsia"/>
        </w:rPr>
        <w:t xml:space="preserve">바이트 </w:t>
      </w:r>
      <w:r>
        <w:t xml:space="preserve">, </w:t>
      </w:r>
      <w:proofErr w:type="spellStart"/>
      <w:r>
        <w:rPr>
          <w:rFonts w:hint="eastAsia"/>
        </w:rPr>
        <w:t>수신측에서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송신측에</w:t>
      </w:r>
      <w:proofErr w:type="spellEnd"/>
      <w:r>
        <w:rPr>
          <w:rFonts w:hint="eastAsia"/>
        </w:rPr>
        <w:t xml:space="preserve"> 윈도우 사이즈를 통지하기 위해 사용한다.</w:t>
      </w:r>
    </w:p>
    <w:p w:rsidR="00261952" w:rsidRDefault="00261952" w:rsidP="00C11A8F">
      <w:pPr>
        <w:ind w:firstLine="195"/>
      </w:pPr>
      <w:proofErr w:type="spellStart"/>
      <w:proofErr w:type="gramStart"/>
      <w:r>
        <w:rPr>
          <w:rFonts w:hint="eastAsia"/>
        </w:rPr>
        <w:t>체크섬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>오류 유무를 검사한다.</w:t>
      </w:r>
    </w:p>
    <w:p w:rsidR="008E0A79" w:rsidRDefault="00247BE1" w:rsidP="00C11A8F">
      <w:pPr>
        <w:ind w:firstLine="195"/>
      </w:pPr>
      <w:hyperlink r:id="rId19" w:history="1">
        <w:r w:rsidR="008E0A79">
          <w:rPr>
            <w:rStyle w:val="a4"/>
          </w:rPr>
          <w:t>http://blog.naver.com/no1rogue/30095914392</w:t>
        </w:r>
      </w:hyperlink>
    </w:p>
    <w:p w:rsidR="0063107C" w:rsidRDefault="0063107C" w:rsidP="0063107C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네트워크 계층(</w:t>
      </w:r>
      <w:r>
        <w:t>Network Lay</w:t>
      </w:r>
      <w:r w:rsidR="007F5E85">
        <w:t xml:space="preserve">er) – </w:t>
      </w:r>
      <w:proofErr w:type="gramStart"/>
      <w:r w:rsidR="007F5E85">
        <w:rPr>
          <w:rFonts w:hint="eastAsia"/>
        </w:rPr>
        <w:t xml:space="preserve">자료단위 </w:t>
      </w:r>
      <w:r w:rsidR="007F5E85">
        <w:t>:</w:t>
      </w:r>
      <w:proofErr w:type="gramEnd"/>
      <w:r w:rsidR="007F5E85">
        <w:t xml:space="preserve"> </w:t>
      </w:r>
      <w:proofErr w:type="spellStart"/>
      <w:r w:rsidR="007F5E85">
        <w:rPr>
          <w:rFonts w:hint="eastAsia"/>
        </w:rPr>
        <w:t>패킷</w:t>
      </w:r>
      <w:proofErr w:type="spellEnd"/>
      <w:r w:rsidR="007F5E85">
        <w:rPr>
          <w:rFonts w:hint="eastAsia"/>
        </w:rPr>
        <w:t>&lt;</w:t>
      </w:r>
      <w:r w:rsidR="007F5E85">
        <w:t>Packet&gt;]</w:t>
      </w:r>
    </w:p>
    <w:p w:rsidR="007F5E85" w:rsidRDefault="007F5E85" w:rsidP="007F5E85"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라우팅</w:t>
      </w:r>
      <w:proofErr w:type="spellEnd"/>
      <w:r>
        <w:rPr>
          <w:rFonts w:hint="eastAsia"/>
        </w:rPr>
        <w:t xml:space="preserve"> 프로토콜을 이용하여 최적의 전송 경로를 선택하고,</w:t>
      </w:r>
      <w:r>
        <w:t xml:space="preserve"> </w:t>
      </w:r>
      <w:r>
        <w:rPr>
          <w:rFonts w:hint="eastAsia"/>
        </w:rPr>
        <w:t xml:space="preserve">이 경로를 통해 자료를 전송하도록 해주는 계층, </w:t>
      </w:r>
    </w:p>
    <w:p w:rsidR="007F5E85" w:rsidRDefault="007F5E85" w:rsidP="007F5E85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프로토콜 </w:t>
      </w:r>
      <w:r>
        <w:t>:</w:t>
      </w:r>
      <w:proofErr w:type="gramEnd"/>
      <w:r>
        <w:t xml:space="preserve"> IP</w:t>
      </w:r>
    </w:p>
    <w:p w:rsidR="007F5E85" w:rsidRDefault="007F5E85" w:rsidP="007F5E85">
      <w:r>
        <w:t>*</w:t>
      </w:r>
      <w:r>
        <w:rPr>
          <w:rFonts w:hint="eastAsia"/>
        </w:rPr>
        <w:t xml:space="preserve">해당 </w:t>
      </w:r>
      <w:proofErr w:type="gramStart"/>
      <w:r>
        <w:rPr>
          <w:rFonts w:hint="eastAsia"/>
        </w:rPr>
        <w:t xml:space="preserve">장비 </w:t>
      </w:r>
      <w:r>
        <w:t>:</w:t>
      </w:r>
      <w:proofErr w:type="spellStart"/>
      <w:r>
        <w:rPr>
          <w:rFonts w:hint="eastAsia"/>
        </w:rPr>
        <w:t>라우터</w:t>
      </w:r>
      <w:proofErr w:type="spellEnd"/>
      <w:proofErr w:type="gramEnd"/>
    </w:p>
    <w:p w:rsidR="007F5E85" w:rsidRPr="00743877" w:rsidRDefault="007F5E85" w:rsidP="007F5E85">
      <w:pPr>
        <w:rPr>
          <w:b/>
          <w:u w:val="single"/>
        </w:rPr>
      </w:pPr>
      <w:r w:rsidRPr="00743877">
        <w:rPr>
          <w:rFonts w:hint="eastAsia"/>
          <w:b/>
          <w:u w:val="single"/>
        </w:rPr>
        <w:t xml:space="preserve">* </w:t>
      </w:r>
      <w:r w:rsidRPr="00743877">
        <w:rPr>
          <w:b/>
          <w:u w:val="single"/>
        </w:rPr>
        <w:t xml:space="preserve">IP </w:t>
      </w:r>
      <w:r w:rsidRPr="00743877">
        <w:rPr>
          <w:rFonts w:hint="eastAsia"/>
          <w:b/>
          <w:u w:val="single"/>
        </w:rPr>
        <w:t>헤더(</w:t>
      </w:r>
      <w:r w:rsidRPr="00743877">
        <w:rPr>
          <w:b/>
          <w:u w:val="single"/>
        </w:rPr>
        <w:t>IP Header)</w:t>
      </w:r>
    </w:p>
    <w:p w:rsidR="008E0A79" w:rsidRDefault="00247BE1" w:rsidP="007F5E85">
      <w:hyperlink r:id="rId20" w:history="1">
        <w:r w:rsidR="008E0A79">
          <w:rPr>
            <w:rStyle w:val="a4"/>
          </w:rPr>
          <w:t>http://www.ktword.co.kr/abbr_view.php?m_temp1=1859</w:t>
        </w:r>
      </w:hyperlink>
    </w:p>
    <w:p w:rsidR="007F5E85" w:rsidRDefault="007F5E85" w:rsidP="007F5E85">
      <w:r w:rsidRPr="00C11A8F">
        <w:t xml:space="preserve"> : </w:t>
      </w:r>
      <w:hyperlink r:id="rId21" w:tooltip=" IP  ㅇ TCP/IP 기반의 인터넷 망을 통하여 데이타그램의 전달을 담당하는 프로토콜 " w:history="1">
        <w:r w:rsidR="00C11A8F" w:rsidRPr="00C11A8F">
          <w:rPr>
            <w:rStyle w:val="a4"/>
            <w:color w:val="auto"/>
          </w:rPr>
          <w:t>IP</w:t>
        </w:r>
      </w:hyperlink>
      <w:r w:rsidR="00C11A8F" w:rsidRPr="00C11A8F">
        <w:t xml:space="preserve"> </w:t>
      </w:r>
      <w:hyperlink r:id="rId22" w:tooltip=" 패킷 ㅇ 데이타(정보)를 일정 크기로 자른 것   - 통상 헤더, 데이터, 트레일러로 구성 " w:history="1">
        <w:r w:rsidR="00C11A8F" w:rsidRPr="00C11A8F">
          <w:rPr>
            <w:rStyle w:val="a4"/>
            <w:color w:val="auto"/>
          </w:rPr>
          <w:t>패킷</w:t>
        </w:r>
      </w:hyperlink>
      <w:r w:rsidR="00C11A8F" w:rsidRPr="00C11A8F">
        <w:t xml:space="preserve">의 앞부분에서 </w:t>
      </w:r>
      <w:hyperlink r:id="rId23" w:tooltip=" 주소 (Addressing,Address)  ㅇ 호스트/디바이스/프로세스 등을 유일하게 식별할 수 있는 방법을 제공하는 수단 및 체계 " w:history="1">
        <w:r w:rsidR="00C11A8F" w:rsidRPr="00C11A8F">
          <w:rPr>
            <w:rStyle w:val="a4"/>
            <w:color w:val="auto"/>
          </w:rPr>
          <w:t>주소</w:t>
        </w:r>
      </w:hyperlink>
      <w:r w:rsidR="00C11A8F" w:rsidRPr="00C11A8F">
        <w:t xml:space="preserve"> 등 각종 </w:t>
      </w:r>
      <w:hyperlink r:id="rId24" w:tooltip=" 제어 (Control) ㅇ 시스템 전체를 정상적이고 효율적으로 가동시키려는 행위(동작) ㅇ 적당한 성능을 얻기위해 시스템을 변화, 조정하는 것        ☞ 제어관련용어 참조   - 외란에도 " w:history="1">
        <w:r w:rsidR="00C11A8F" w:rsidRPr="00C11A8F">
          <w:rPr>
            <w:rStyle w:val="a4"/>
            <w:color w:val="auto"/>
          </w:rPr>
          <w:t>제어</w:t>
        </w:r>
      </w:hyperlink>
      <w:r w:rsidR="00C11A8F" w:rsidRPr="00C11A8F">
        <w:t>정보를 담고 있는 부분</w:t>
      </w:r>
    </w:p>
    <w:p w:rsidR="00B23A54" w:rsidRDefault="00B23A54" w:rsidP="007F5E85">
      <w:r>
        <w:rPr>
          <w:rFonts w:hint="eastAsia"/>
        </w:rPr>
        <w:t xml:space="preserve">헤더의 </w:t>
      </w:r>
      <w:proofErr w:type="gramStart"/>
      <w:r>
        <w:rPr>
          <w:rFonts w:hint="eastAsia"/>
        </w:rPr>
        <w:t xml:space="preserve">길이 </w:t>
      </w:r>
      <w:r>
        <w:t>:</w:t>
      </w:r>
      <w:proofErr w:type="gramEnd"/>
      <w:r>
        <w:t xml:space="preserve"> 32</w:t>
      </w:r>
      <w:r>
        <w:rPr>
          <w:rFonts w:hint="eastAsia"/>
        </w:rPr>
        <w:t>비트(</w:t>
      </w:r>
      <w:r>
        <w:t>4</w:t>
      </w:r>
      <w:r>
        <w:rPr>
          <w:rFonts w:hint="eastAsia"/>
        </w:rPr>
        <w:t>바이트)</w:t>
      </w:r>
      <w:r>
        <w:t xml:space="preserve"> </w:t>
      </w:r>
      <w:r>
        <w:rPr>
          <w:rFonts w:hint="eastAsia"/>
        </w:rPr>
        <w:t>워드 단위로 헤더 길이 표시</w:t>
      </w:r>
    </w:p>
    <w:p w:rsidR="00B23A54" w:rsidRDefault="00B23A54" w:rsidP="007F5E85">
      <w:proofErr w:type="spellStart"/>
      <w:proofErr w:type="gramStart"/>
      <w:r>
        <w:rPr>
          <w:rFonts w:hint="eastAsia"/>
        </w:rPr>
        <w:t>Tos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요구되는 서비스 품질을 나타냄</w:t>
      </w:r>
    </w:p>
    <w:p w:rsidR="00B23A54" w:rsidRPr="00B23A54" w:rsidRDefault="00B23A54" w:rsidP="007F5E85">
      <w:proofErr w:type="gramStart"/>
      <w:r>
        <w:rPr>
          <w:rFonts w:hint="eastAsia"/>
        </w:rPr>
        <w:t>TTL :</w:t>
      </w:r>
      <w:proofErr w:type="gramEnd"/>
      <w:r>
        <w:rPr>
          <w:rFonts w:hint="eastAsia"/>
        </w:rPr>
        <w:t xml:space="preserve"> IP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수명</w:t>
      </w:r>
    </w:p>
    <w:p w:rsidR="00F16370" w:rsidRDefault="00F16370" w:rsidP="007F5E8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>데이터 링크(</w:t>
      </w:r>
      <w:proofErr w:type="spellStart"/>
      <w:r>
        <w:t>DataLink</w:t>
      </w:r>
      <w:proofErr w:type="spellEnd"/>
      <w:r>
        <w:t xml:space="preserve"> Layer)</w:t>
      </w:r>
    </w:p>
    <w:p w:rsidR="00F16370" w:rsidRDefault="00F16370" w:rsidP="00F16370">
      <w:r>
        <w:rPr>
          <w:rFonts w:hint="eastAsia"/>
        </w:rPr>
        <w:t xml:space="preserve"> : 물리계층을 통해 송수신되는 정보의 오류와 흐름을 관리하여 안전한 정보의 전달을 수행할 수 있도록 도와주는 계층 이 계층에서는 </w:t>
      </w:r>
      <w:proofErr w:type="spellStart"/>
      <w:r>
        <w:rPr>
          <w:rFonts w:hint="eastAsia"/>
        </w:rPr>
        <w:t>맥주소를</w:t>
      </w:r>
      <w:proofErr w:type="spellEnd"/>
      <w:r>
        <w:rPr>
          <w:rFonts w:hint="eastAsia"/>
        </w:rPr>
        <w:t xml:space="preserve"> 가지고 통신을 한다.</w:t>
      </w:r>
    </w:p>
    <w:p w:rsidR="00F16370" w:rsidRPr="00146EDF" w:rsidRDefault="00F16370" w:rsidP="00F16370">
      <w:pPr>
        <w:rPr>
          <w:b/>
          <w:u w:val="single"/>
        </w:rPr>
      </w:pPr>
      <w:r w:rsidRPr="00146EDF">
        <w:rPr>
          <w:rFonts w:hint="eastAsia"/>
          <w:b/>
          <w:u w:val="single"/>
        </w:rPr>
        <w:t>*</w:t>
      </w:r>
      <w:r w:rsidRPr="00146EDF">
        <w:rPr>
          <w:b/>
          <w:u w:val="single"/>
        </w:rPr>
        <w:t xml:space="preserve">MAC </w:t>
      </w:r>
      <w:r w:rsidRPr="00146EDF">
        <w:rPr>
          <w:rFonts w:hint="eastAsia"/>
          <w:b/>
          <w:u w:val="single"/>
        </w:rPr>
        <w:t>헤더(</w:t>
      </w:r>
      <w:r w:rsidRPr="00146EDF">
        <w:rPr>
          <w:b/>
          <w:u w:val="single"/>
        </w:rPr>
        <w:t>MAC Header)</w:t>
      </w:r>
    </w:p>
    <w:p w:rsidR="00F16370" w:rsidRDefault="00F16370" w:rsidP="00F16370">
      <w:r>
        <w:t xml:space="preserve"> : </w:t>
      </w:r>
      <w:r>
        <w:rPr>
          <w:rFonts w:hint="eastAsia"/>
        </w:rPr>
        <w:t xml:space="preserve">수신처 </w:t>
      </w:r>
      <w:r>
        <w:t>MAC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이더</w:t>
      </w:r>
      <w:proofErr w:type="spellEnd"/>
      <w:r>
        <w:rPr>
          <w:rFonts w:hint="eastAsia"/>
        </w:rPr>
        <w:t xml:space="preserve"> 타입,</w:t>
      </w:r>
      <w:r>
        <w:t xml:space="preserve"> MAC </w:t>
      </w:r>
      <w:r>
        <w:rPr>
          <w:rFonts w:hint="eastAsia"/>
        </w:rPr>
        <w:t>어드레스</w:t>
      </w:r>
    </w:p>
    <w:p w:rsidR="00B23A54" w:rsidRDefault="00B23A54" w:rsidP="00F16370">
      <w:r>
        <w:rPr>
          <w:rFonts w:hint="eastAsia"/>
        </w:rPr>
        <w:t xml:space="preserve">수신처 </w:t>
      </w:r>
      <w:proofErr w:type="gramStart"/>
      <w:r>
        <w:t>MAC</w:t>
      </w:r>
      <w:r>
        <w:rPr>
          <w:rFonts w:hint="eastAsia"/>
        </w:rPr>
        <w:t xml:space="preserve">주소 </w:t>
      </w:r>
      <w:r>
        <w:t>:</w:t>
      </w:r>
      <w:proofErr w:type="gramEnd"/>
      <w:r>
        <w:t xml:space="preserve"> 12</w:t>
      </w:r>
      <w:r>
        <w:rPr>
          <w:rFonts w:hint="eastAsia"/>
        </w:rPr>
        <w:t xml:space="preserve">바이트, 해당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전달하는 상대의 </w:t>
      </w:r>
      <w:r>
        <w:t xml:space="preserve">MAC </w:t>
      </w:r>
      <w:r>
        <w:rPr>
          <w:rFonts w:hint="eastAsia"/>
        </w:rPr>
        <w:t>주소,</w:t>
      </w:r>
      <w:r>
        <w:t xml:space="preserve"> LAN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송신은 </w:t>
      </w:r>
      <w:proofErr w:type="spellStart"/>
      <w:r>
        <w:rPr>
          <w:rFonts w:hint="eastAsia"/>
        </w:rPr>
        <w:t>이주소를</w:t>
      </w:r>
      <w:proofErr w:type="spellEnd"/>
      <w:r>
        <w:rPr>
          <w:rFonts w:hint="eastAsia"/>
        </w:rPr>
        <w:t xml:space="preserve"> 바탕으로 한다.</w:t>
      </w:r>
    </w:p>
    <w:p w:rsidR="00BF4AD8" w:rsidRDefault="00B23A54" w:rsidP="00F16370">
      <w:proofErr w:type="spellStart"/>
      <w:r>
        <w:rPr>
          <w:rFonts w:hint="eastAsia"/>
        </w:rPr>
        <w:t>송신처</w:t>
      </w:r>
      <w:proofErr w:type="spellEnd"/>
      <w:r>
        <w:rPr>
          <w:rFonts w:hint="eastAsia"/>
        </w:rPr>
        <w:t xml:space="preserve"> </w:t>
      </w:r>
      <w:r>
        <w:t xml:space="preserve">MAC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12</w:t>
      </w:r>
      <w:r>
        <w:rPr>
          <w:rFonts w:hint="eastAsia"/>
        </w:rPr>
        <w:t>바이트,</w:t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송신하는 측의 </w:t>
      </w:r>
      <w:r>
        <w:t>mac</w:t>
      </w:r>
      <w:r>
        <w:rPr>
          <w:rFonts w:hint="eastAsia"/>
        </w:rPr>
        <w:t>주소,</w:t>
      </w:r>
      <w:r>
        <w:t xml:space="preserve">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수신하였을 때 이 값을 가지고 어디서 송신했는지 판별한다.</w:t>
      </w:r>
    </w:p>
    <w:p w:rsidR="00BF4AD8" w:rsidRDefault="00BF4AD8" w:rsidP="00F16370">
      <w:r>
        <w:rPr>
          <w:rFonts w:hint="eastAsia"/>
        </w:rPr>
        <w:t xml:space="preserve">MAC </w:t>
      </w:r>
      <w:proofErr w:type="gramStart"/>
      <w:r>
        <w:rPr>
          <w:rFonts w:hint="eastAsia"/>
        </w:rPr>
        <w:t>어드레스 :</w:t>
      </w:r>
      <w:proofErr w:type="gramEnd"/>
      <w:r>
        <w:rPr>
          <w:rFonts w:hint="eastAsia"/>
        </w:rPr>
        <w:t xml:space="preserve"> 6바이트 값을 가진다.</w:t>
      </w:r>
      <w:r>
        <w:t xml:space="preserve"> </w:t>
      </w:r>
      <w:r>
        <w:rPr>
          <w:rFonts w:hint="eastAsia"/>
        </w:rPr>
        <w:t xml:space="preserve">상위 </w:t>
      </w:r>
      <w:r>
        <w:t>3</w:t>
      </w:r>
      <w:r>
        <w:rPr>
          <w:rFonts w:hint="eastAsia"/>
        </w:rPr>
        <w:t>바이트는 제조회사의 교육번호를 나타내고</w:t>
      </w:r>
      <w:r>
        <w:t xml:space="preserve">, </w:t>
      </w:r>
      <w:r>
        <w:rPr>
          <w:rFonts w:hint="eastAsia"/>
        </w:rPr>
        <w:t xml:space="preserve">하위 </w:t>
      </w:r>
      <w:r>
        <w:t>3</w:t>
      </w:r>
      <w:r>
        <w:rPr>
          <w:rFonts w:hint="eastAsia"/>
        </w:rPr>
        <w:t>바이트는 제품(하드웨어)의 고유 번호를 가진다.</w:t>
      </w:r>
      <w:r>
        <w:t xml:space="preserve"> </w:t>
      </w:r>
      <w:r>
        <w:rPr>
          <w:rFonts w:hint="eastAsia"/>
        </w:rPr>
        <w:t xml:space="preserve">논리적인 주소인 </w:t>
      </w:r>
      <w:proofErr w:type="spellStart"/>
      <w:r>
        <w:t>ip</w:t>
      </w:r>
      <w:proofErr w:type="spellEnd"/>
      <w:r>
        <w:rPr>
          <w:rFonts w:hint="eastAsia"/>
        </w:rPr>
        <w:t xml:space="preserve">주소는 전송할 호스트를 찾는 목적, 물리적인 주소를 가지는 </w:t>
      </w:r>
      <w:r>
        <w:t xml:space="preserve">mac </w:t>
      </w:r>
      <w:proofErr w:type="spellStart"/>
      <w:r>
        <w:rPr>
          <w:rFonts w:hint="eastAsia"/>
        </w:rPr>
        <w:t>어디르세를</w:t>
      </w:r>
      <w:proofErr w:type="spellEnd"/>
      <w:r>
        <w:rPr>
          <w:rFonts w:hint="eastAsia"/>
        </w:rPr>
        <w:t xml:space="preserve"> 가지고 실제로 </w:t>
      </w:r>
      <w:proofErr w:type="spellStart"/>
      <w:r>
        <w:rPr>
          <w:rFonts w:hint="eastAsia"/>
        </w:rPr>
        <w:t>패킷을</w:t>
      </w:r>
      <w:proofErr w:type="spellEnd"/>
      <w:r>
        <w:rPr>
          <w:rFonts w:hint="eastAsia"/>
        </w:rPr>
        <w:t xml:space="preserve"> 송수신한다.</w:t>
      </w:r>
    </w:p>
    <w:p w:rsidR="00BF4AD8" w:rsidRDefault="00BF4AD8" w:rsidP="00F16370"/>
    <w:p w:rsidR="008E0A79" w:rsidRDefault="00247BE1" w:rsidP="00F16370">
      <w:hyperlink r:id="rId25" w:history="1">
        <w:r w:rsidR="008E0A79">
          <w:rPr>
            <w:rStyle w:val="a4"/>
          </w:rPr>
          <w:t>https://m.blog.naver.com/PostView.nhn?blogId=no1rogue&amp;logNo=30095687478&amp;proxyReferer=https%3A%2F%2Fwww.google.com%2F</w:t>
        </w:r>
      </w:hyperlink>
    </w:p>
    <w:p w:rsidR="007F5E85" w:rsidRDefault="007F5E85" w:rsidP="007F5E85">
      <w:pPr>
        <w:pStyle w:val="a5"/>
        <w:numPr>
          <w:ilvl w:val="0"/>
          <w:numId w:val="13"/>
        </w:numPr>
        <w:ind w:leftChars="0"/>
      </w:pPr>
      <w:r>
        <w:rPr>
          <w:rFonts w:hint="eastAsia"/>
        </w:rPr>
        <w:t xml:space="preserve">물리 계층 </w:t>
      </w:r>
      <w:r>
        <w:t>(Physical Layer)</w:t>
      </w:r>
    </w:p>
    <w:p w:rsidR="007F5E85" w:rsidRDefault="007F5E85" w:rsidP="007F5E85">
      <w:r>
        <w:rPr>
          <w:rFonts w:hint="eastAsia"/>
        </w:rPr>
        <w:t xml:space="preserve"> : 서로 연결하는 물리적인 링크의 활성화/비활성화,</w:t>
      </w:r>
      <w:r>
        <w:t xml:space="preserve"> </w:t>
      </w:r>
      <w:r>
        <w:rPr>
          <w:rFonts w:hint="eastAsia"/>
        </w:rPr>
        <w:t>링크 상태를 유지하기 위한 물리적 링크의 전기적,</w:t>
      </w:r>
      <w:r>
        <w:t xml:space="preserve"> </w:t>
      </w:r>
      <w:r>
        <w:rPr>
          <w:rFonts w:hint="eastAsia"/>
        </w:rPr>
        <w:t>기계적</w:t>
      </w:r>
      <w:proofErr w:type="gramStart"/>
      <w:r>
        <w:rPr>
          <w:rFonts w:hint="eastAsia"/>
        </w:rPr>
        <w:t>,규약적</w:t>
      </w:r>
      <w:proofErr w:type="gramEnd"/>
      <w:r>
        <w:rPr>
          <w:rFonts w:hint="eastAsia"/>
        </w:rPr>
        <w:t>, 명세를 정의하는 계층.</w:t>
      </w:r>
    </w:p>
    <w:p w:rsidR="007F5E85" w:rsidRPr="0063107C" w:rsidRDefault="007F5E85" w:rsidP="007F5E85">
      <w:r>
        <w:rPr>
          <w:rFonts w:hint="eastAsia"/>
        </w:rPr>
        <w:t xml:space="preserve">*해당 </w:t>
      </w:r>
      <w:proofErr w:type="gramStart"/>
      <w:r>
        <w:rPr>
          <w:rFonts w:hint="eastAsia"/>
        </w:rPr>
        <w:t xml:space="preserve">장비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리피터</w:t>
      </w:r>
      <w:proofErr w:type="spellEnd"/>
      <w:r>
        <w:rPr>
          <w:rFonts w:hint="eastAsia"/>
        </w:rPr>
        <w:t>&lt;신호 증폭기&gt;</w:t>
      </w:r>
    </w:p>
    <w:p w:rsidR="009D7E99" w:rsidRDefault="009D7E99" w:rsidP="00D97BBE"/>
    <w:p w:rsidR="009D7E99" w:rsidRDefault="009D7E99" w:rsidP="00D97BBE"/>
    <w:p w:rsidR="00277F2A" w:rsidRDefault="00277F2A" w:rsidP="00277F2A">
      <w:pPr>
        <w:rPr>
          <w:b/>
          <w:sz w:val="32"/>
        </w:rPr>
      </w:pPr>
      <w:r w:rsidRPr="00277F2A">
        <w:rPr>
          <w:b/>
          <w:sz w:val="32"/>
        </w:rPr>
        <w:t>HTTP</w:t>
      </w:r>
      <w:r w:rsidRPr="00277F2A">
        <w:rPr>
          <w:rFonts w:hint="eastAsia"/>
          <w:b/>
          <w:sz w:val="32"/>
        </w:rPr>
        <w:t>/응답코드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rFonts w:hint="eastAsia"/>
          <w:sz w:val="24"/>
        </w:rPr>
        <w:t>1xx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정보 전달 </w:t>
      </w:r>
      <w:r>
        <w:rPr>
          <w:sz w:val="24"/>
        </w:rPr>
        <w:t xml:space="preserve">: </w:t>
      </w:r>
      <w:r>
        <w:rPr>
          <w:rFonts w:hint="eastAsia"/>
          <w:sz w:val="24"/>
        </w:rPr>
        <w:t>요청을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작업을 진행 중이라는 의미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100 </w:t>
      </w:r>
      <w:r>
        <w:rPr>
          <w:sz w:val="24"/>
        </w:rPr>
        <w:t>Continue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101 Switching Protocols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sz w:val="24"/>
        </w:rPr>
        <w:t>102 Processing</w:t>
      </w:r>
    </w:p>
    <w:p w:rsidR="00277F2A" w:rsidRPr="00277F2A" w:rsidRDefault="00277F2A" w:rsidP="00277F2A">
      <w:pPr>
        <w:ind w:left="760"/>
        <w:rPr>
          <w:sz w:val="24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2xx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성공 </w:t>
      </w:r>
      <w:r>
        <w:rPr>
          <w:sz w:val="24"/>
        </w:rPr>
        <w:t xml:space="preserve">: </w:t>
      </w:r>
      <w:r>
        <w:rPr>
          <w:rFonts w:hint="eastAsia"/>
          <w:sz w:val="24"/>
        </w:rPr>
        <w:t>이 작업을 성공적으로 받았고,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이해했으며, 받아들여졌다는 의미.</w:t>
      </w:r>
      <w:r>
        <w:rPr>
          <w:sz w:val="24"/>
        </w:rPr>
        <w:t>200</w:t>
      </w:r>
      <w:r>
        <w:rPr>
          <w:rFonts w:hint="eastAsia"/>
          <w:sz w:val="24"/>
        </w:rPr>
        <w:t xml:space="preserve">과 </w:t>
      </w:r>
      <w:r>
        <w:rPr>
          <w:sz w:val="24"/>
        </w:rPr>
        <w:t>206</w:t>
      </w:r>
      <w:r>
        <w:rPr>
          <w:rFonts w:hint="eastAsia"/>
          <w:sz w:val="24"/>
        </w:rPr>
        <w:t>을 제외하고는 볼 일이 거의 없는 코드</w:t>
      </w:r>
    </w:p>
    <w:p w:rsid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200 </w:t>
      </w:r>
      <w:proofErr w:type="gramStart"/>
      <w:r>
        <w:rPr>
          <w:sz w:val="24"/>
        </w:rPr>
        <w:t>OK :</w:t>
      </w:r>
      <w:proofErr w:type="gramEnd"/>
      <w:r>
        <w:rPr>
          <w:sz w:val="24"/>
        </w:rPr>
        <w:t xml:space="preserve"> </w:t>
      </w:r>
      <w:r>
        <w:rPr>
          <w:rFonts w:hint="eastAsia"/>
          <w:sz w:val="24"/>
        </w:rPr>
        <w:t>성공적으로 처리했을 때 쓰인다.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가장 일반적으로 볼 수 있는 </w:t>
      </w:r>
      <w:r>
        <w:rPr>
          <w:sz w:val="24"/>
        </w:rPr>
        <w:t xml:space="preserve">HTTP </w:t>
      </w:r>
      <w:r>
        <w:rPr>
          <w:rFonts w:hint="eastAsia"/>
          <w:sz w:val="24"/>
        </w:rPr>
        <w:t>상태</w:t>
      </w:r>
    </w:p>
    <w:p w:rsidR="00277F2A" w:rsidRPr="00277F2A" w:rsidRDefault="00277F2A" w:rsidP="00277F2A">
      <w:pPr>
        <w:pStyle w:val="a5"/>
        <w:numPr>
          <w:ilvl w:val="0"/>
          <w:numId w:val="6"/>
        </w:numPr>
        <w:ind w:leftChars="0"/>
        <w:rPr>
          <w:sz w:val="24"/>
        </w:rPr>
      </w:pPr>
      <w:r>
        <w:rPr>
          <w:rFonts w:hint="eastAsia"/>
          <w:sz w:val="24"/>
        </w:rPr>
        <w:t xml:space="preserve">206 </w:t>
      </w:r>
      <w:proofErr w:type="spellStart"/>
      <w:r>
        <w:rPr>
          <w:sz w:val="24"/>
        </w:rPr>
        <w:t>Parial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Content :</w:t>
      </w:r>
      <w:proofErr w:type="gramEnd"/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콘텐츠의</w:t>
      </w:r>
      <w:proofErr w:type="spellEnd"/>
      <w:r>
        <w:rPr>
          <w:rFonts w:hint="eastAsia"/>
          <w:sz w:val="24"/>
        </w:rPr>
        <w:t xml:space="preserve"> 일부 부문만 제공한다.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보통 클라이언트에서 시작 범위나 </w:t>
      </w:r>
      <w:proofErr w:type="spellStart"/>
      <w:r>
        <w:rPr>
          <w:rFonts w:hint="eastAsia"/>
          <w:sz w:val="24"/>
        </w:rPr>
        <w:t>다운로드할</w:t>
      </w:r>
      <w:proofErr w:type="spellEnd"/>
      <w:r>
        <w:rPr>
          <w:rFonts w:hint="eastAsia"/>
          <w:sz w:val="24"/>
        </w:rPr>
        <w:t xml:space="preserve"> 범위를 지정한 경우 자동으로 해당 부부만 제공할 때 사용하는 코드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3xx</w:t>
      </w:r>
      <w:r w:rsidR="005C7B06">
        <w:rPr>
          <w:sz w:val="24"/>
        </w:rPr>
        <w:t xml:space="preserve"> :</w:t>
      </w:r>
      <w:proofErr w:type="gramEnd"/>
      <w:r w:rsidR="005C7B06">
        <w:rPr>
          <w:sz w:val="24"/>
        </w:rPr>
        <w:t xml:space="preserve"> </w:t>
      </w:r>
      <w:proofErr w:type="spellStart"/>
      <w:r w:rsidR="005C7B06">
        <w:rPr>
          <w:rFonts w:hint="eastAsia"/>
          <w:sz w:val="24"/>
        </w:rPr>
        <w:t>리다이렉션</w:t>
      </w:r>
      <w:proofErr w:type="spellEnd"/>
      <w:r w:rsidR="005C7B06">
        <w:rPr>
          <w:rFonts w:hint="eastAsia"/>
          <w:sz w:val="24"/>
        </w:rPr>
        <w:t xml:space="preserve"> </w:t>
      </w:r>
      <w:r w:rsidR="005C7B06">
        <w:rPr>
          <w:sz w:val="24"/>
        </w:rPr>
        <w:t xml:space="preserve">: </w:t>
      </w:r>
      <w:r w:rsidR="005C7B06">
        <w:rPr>
          <w:rFonts w:hint="eastAsia"/>
          <w:sz w:val="24"/>
        </w:rPr>
        <w:t xml:space="preserve">이 요청을 완료하기 위해서는 </w:t>
      </w:r>
      <w:proofErr w:type="spellStart"/>
      <w:r w:rsidR="005C7B06">
        <w:rPr>
          <w:rFonts w:hint="eastAsia"/>
          <w:sz w:val="24"/>
        </w:rPr>
        <w:t>리다이렉션이</w:t>
      </w:r>
      <w:proofErr w:type="spellEnd"/>
      <w:r w:rsidR="005C7B06">
        <w:rPr>
          <w:rFonts w:hint="eastAsia"/>
          <w:sz w:val="24"/>
        </w:rPr>
        <w:t xml:space="preserve"> 이루어져야 한다는 의미, 짧은 주소(단축 </w:t>
      </w:r>
      <w:r w:rsidR="005C7B06">
        <w:rPr>
          <w:sz w:val="24"/>
        </w:rPr>
        <w:t xml:space="preserve">URL) </w:t>
      </w:r>
      <w:r w:rsidR="005C7B06">
        <w:rPr>
          <w:rFonts w:hint="eastAsia"/>
          <w:sz w:val="24"/>
        </w:rPr>
        <w:t xml:space="preserve">서비스의 경우 접속 시 </w:t>
      </w:r>
      <w:r w:rsidR="005C7B06">
        <w:rPr>
          <w:sz w:val="24"/>
        </w:rPr>
        <w:t>301</w:t>
      </w:r>
      <w:r w:rsidR="005C7B06">
        <w:rPr>
          <w:rFonts w:hint="eastAsia"/>
          <w:sz w:val="24"/>
        </w:rPr>
        <w:t xml:space="preserve">이나 </w:t>
      </w:r>
      <w:r w:rsidR="005C7B06">
        <w:rPr>
          <w:sz w:val="24"/>
        </w:rPr>
        <w:t xml:space="preserve">302 </w:t>
      </w:r>
      <w:r w:rsidR="005C7B06">
        <w:rPr>
          <w:rFonts w:hint="eastAsia"/>
          <w:sz w:val="24"/>
        </w:rPr>
        <w:t>코드를 보내고,</w:t>
      </w:r>
      <w:r w:rsidR="005C7B06">
        <w:rPr>
          <w:sz w:val="24"/>
        </w:rPr>
        <w:t xml:space="preserve"> </w:t>
      </w:r>
      <w:r w:rsidR="005C7B06">
        <w:rPr>
          <w:rFonts w:hint="eastAsia"/>
          <w:sz w:val="24"/>
        </w:rPr>
        <w:t xml:space="preserve">헤더의 </w:t>
      </w:r>
      <w:r w:rsidR="005C7B06">
        <w:rPr>
          <w:sz w:val="24"/>
        </w:rPr>
        <w:t>location</w:t>
      </w:r>
      <w:r w:rsidR="005C7B06">
        <w:rPr>
          <w:rFonts w:hint="eastAsia"/>
          <w:sz w:val="24"/>
        </w:rPr>
        <w:t xml:space="preserve">에 </w:t>
      </w:r>
      <w:proofErr w:type="spellStart"/>
      <w:r w:rsidR="005C7B06">
        <w:rPr>
          <w:rFonts w:hint="eastAsia"/>
          <w:sz w:val="24"/>
        </w:rPr>
        <w:t>리다이렉션할</w:t>
      </w:r>
      <w:proofErr w:type="spellEnd"/>
      <w:r w:rsidR="005C7B06">
        <w:rPr>
          <w:rFonts w:hint="eastAsia"/>
          <w:sz w:val="24"/>
        </w:rPr>
        <w:t xml:space="preserve"> 실제 </w:t>
      </w:r>
      <w:r w:rsidR="005C7B06">
        <w:rPr>
          <w:sz w:val="24"/>
        </w:rPr>
        <w:t>URL</w:t>
      </w:r>
      <w:r w:rsidR="005C7B06">
        <w:rPr>
          <w:rFonts w:hint="eastAsia"/>
          <w:sz w:val="24"/>
        </w:rPr>
        <w:t>을 적어 보낸다.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300 Multiple Choices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t xml:space="preserve">301 Moved Permanently: </w:t>
      </w:r>
      <w:r w:rsidRPr="003430FF">
        <w:rPr>
          <w:rFonts w:ascii="Arial" w:hAnsi="Arial" w:cs="Arial"/>
          <w:color w:val="373A3C"/>
          <w:sz w:val="22"/>
          <w:u w:val="single"/>
        </w:rPr>
        <w:t>영구적으로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proofErr w:type="spellStart"/>
      <w:r w:rsidRPr="003430FF">
        <w:rPr>
          <w:rFonts w:ascii="Arial" w:hAnsi="Arial" w:cs="Arial"/>
          <w:color w:val="373A3C"/>
          <w:sz w:val="22"/>
          <w:u w:val="single"/>
        </w:rPr>
        <w:t>컨텐츠가</w:t>
      </w:r>
      <w:proofErr w:type="spellEnd"/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이동했을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쓴다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  <w:u w:val="single"/>
        </w:rPr>
      </w:pPr>
      <w:r w:rsidRPr="003430FF">
        <w:rPr>
          <w:rFonts w:ascii="Arial" w:hAnsi="Arial" w:cs="Arial"/>
          <w:color w:val="373A3C"/>
          <w:sz w:val="22"/>
          <w:u w:val="single"/>
        </w:rPr>
        <w:lastRenderedPageBreak/>
        <w:t xml:space="preserve">302 Found: </w:t>
      </w:r>
      <w:r w:rsidRPr="003430FF">
        <w:rPr>
          <w:rFonts w:ascii="Arial" w:hAnsi="Arial" w:cs="Arial"/>
          <w:color w:val="373A3C"/>
          <w:sz w:val="22"/>
          <w:u w:val="single"/>
        </w:rPr>
        <w:t>다른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페이지로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이동하지만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, </w:t>
      </w:r>
      <w:r w:rsidRPr="003430FF">
        <w:rPr>
          <w:rFonts w:ascii="Arial" w:hAnsi="Arial" w:cs="Arial"/>
          <w:color w:val="373A3C"/>
          <w:sz w:val="22"/>
          <w:u w:val="single"/>
        </w:rPr>
        <w:t>나중에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바뀔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수</w:t>
      </w:r>
      <w:r w:rsidRPr="003430FF">
        <w:rPr>
          <w:rFonts w:ascii="Arial" w:hAnsi="Arial" w:cs="Arial"/>
          <w:color w:val="373A3C"/>
          <w:sz w:val="22"/>
          <w:u w:val="single"/>
        </w:rPr>
        <w:t xml:space="preserve"> </w:t>
      </w:r>
      <w:r w:rsidRPr="003430FF">
        <w:rPr>
          <w:rFonts w:ascii="Arial" w:hAnsi="Arial" w:cs="Arial"/>
          <w:color w:val="373A3C"/>
          <w:sz w:val="22"/>
          <w:u w:val="single"/>
        </w:rPr>
        <w:t>있음</w:t>
      </w:r>
      <w:r w:rsidRPr="003430FF">
        <w:rPr>
          <w:rFonts w:ascii="Arial" w:hAnsi="Arial" w:cs="Arial"/>
          <w:color w:val="373A3C"/>
          <w:sz w:val="22"/>
          <w:u w:val="single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303 See Other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304 Not Modified: 200 </w:t>
      </w:r>
      <w:r w:rsidRPr="005C7B06">
        <w:rPr>
          <w:rFonts w:ascii="Arial" w:hAnsi="Arial" w:cs="Arial"/>
          <w:color w:val="373A3C"/>
          <w:sz w:val="22"/>
        </w:rPr>
        <w:t>다음으로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많이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볼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HTTP </w:t>
      </w:r>
      <w:r w:rsidRPr="005C7B06">
        <w:rPr>
          <w:rFonts w:ascii="Arial" w:hAnsi="Arial" w:cs="Arial"/>
          <w:color w:val="373A3C"/>
          <w:sz w:val="22"/>
        </w:rPr>
        <w:t>상태이다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경우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보통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캐시되어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버전을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쓴다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305 Use Proxy </w:t>
      </w:r>
      <w:proofErr w:type="spellStart"/>
      <w:r w:rsidRPr="005C7B06">
        <w:rPr>
          <w:rFonts w:ascii="Arial" w:hAnsi="Arial" w:cs="Arial"/>
          <w:color w:val="373A3C"/>
          <w:sz w:val="22"/>
        </w:rPr>
        <w:t>요청자는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사용하여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페이지만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액세스할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있다</w:t>
      </w:r>
      <w:r w:rsidRPr="005C7B06">
        <w:rPr>
          <w:rFonts w:ascii="Arial" w:hAnsi="Arial" w:cs="Arial"/>
          <w:color w:val="373A3C"/>
          <w:sz w:val="22"/>
        </w:rPr>
        <w:t xml:space="preserve">. </w:t>
      </w:r>
      <w:r w:rsidRPr="005C7B06">
        <w:rPr>
          <w:rFonts w:ascii="Arial" w:hAnsi="Arial" w:cs="Arial"/>
          <w:color w:val="373A3C"/>
          <w:sz w:val="22"/>
        </w:rPr>
        <w:t>서버가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응답을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표시하면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요청자가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사용할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프록시를</w:t>
      </w:r>
      <w:proofErr w:type="spellEnd"/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가리키는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것이기도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하다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306 Switch Proxy</w:t>
      </w:r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307 Temporary Redirect </w:t>
      </w:r>
      <w:r w:rsidRPr="005C7B06">
        <w:rPr>
          <w:rFonts w:ascii="Arial" w:hAnsi="Arial" w:cs="Arial"/>
          <w:color w:val="373A3C"/>
          <w:sz w:val="22"/>
        </w:rPr>
        <w:t>일시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5C7B06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 xml:space="preserve">308 Permanent Redirect </w:t>
      </w:r>
      <w:r w:rsidRPr="005C7B06">
        <w:rPr>
          <w:rFonts w:ascii="Arial" w:hAnsi="Arial" w:cs="Arial"/>
          <w:color w:val="373A3C"/>
          <w:sz w:val="22"/>
        </w:rPr>
        <w:t>영구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5C7B06">
        <w:rPr>
          <w:rFonts w:ascii="Arial" w:hAnsi="Arial" w:cs="Arial"/>
          <w:color w:val="373A3C"/>
          <w:sz w:val="22"/>
        </w:rPr>
        <w:t>리다이렉트</w:t>
      </w:r>
      <w:proofErr w:type="spellEnd"/>
    </w:p>
    <w:p w:rsidR="005C7B06" w:rsidRPr="003430FF" w:rsidRDefault="005C7B06" w:rsidP="005C7B06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5C7B06">
        <w:rPr>
          <w:rFonts w:ascii="Arial" w:hAnsi="Arial" w:cs="Arial"/>
          <w:color w:val="373A3C"/>
          <w:sz w:val="22"/>
        </w:rPr>
        <w:t>307,308</w:t>
      </w:r>
      <w:r w:rsidRPr="005C7B06">
        <w:rPr>
          <w:rFonts w:ascii="Arial" w:hAnsi="Arial" w:cs="Arial"/>
          <w:color w:val="373A3C"/>
          <w:sz w:val="22"/>
        </w:rPr>
        <w:t>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F84641">
        <w:t>아직 </w:t>
      </w:r>
      <w:hyperlink r:id="rId26" w:tgtFrame="_blank" w:tooltip="https://tools.ietf.org/html/rfc7238" w:history="1">
        <w:r w:rsidRPr="00F84641">
          <w:rPr>
            <w:rStyle w:val="a4"/>
            <w:color w:val="auto"/>
          </w:rPr>
          <w:t>초안 단계</w:t>
        </w:r>
      </w:hyperlink>
      <w:r w:rsidRPr="00F84641">
        <w:t>의</w:t>
      </w:r>
      <w:r w:rsidRPr="00F84641">
        <w:rPr>
          <w:rFonts w:ascii="Arial" w:hAnsi="Arial" w:cs="Arial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표준으로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대부분의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브라우저에서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해석하지</w:t>
      </w:r>
      <w:r w:rsidRPr="005C7B06">
        <w:rPr>
          <w:rFonts w:ascii="Arial" w:hAnsi="Arial" w:cs="Arial"/>
          <w:color w:val="373A3C"/>
          <w:sz w:val="22"/>
        </w:rPr>
        <w:t xml:space="preserve"> </w:t>
      </w:r>
      <w:r w:rsidRPr="005C7B06">
        <w:rPr>
          <w:rFonts w:ascii="Arial" w:hAnsi="Arial" w:cs="Arial"/>
          <w:color w:val="373A3C"/>
          <w:sz w:val="22"/>
        </w:rPr>
        <w:t>못한다</w:t>
      </w:r>
      <w:r w:rsidRPr="005C7B06">
        <w:rPr>
          <w:rFonts w:ascii="Arial" w:hAnsi="Arial" w:cs="Arial"/>
          <w:color w:val="373A3C"/>
          <w:sz w:val="22"/>
        </w:rPr>
        <w:t>.</w:t>
      </w: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4xx</w:t>
      </w:r>
      <w:r w:rsidR="000E67D7">
        <w:rPr>
          <w:sz w:val="24"/>
        </w:rPr>
        <w:t xml:space="preserve"> :</w:t>
      </w:r>
      <w:proofErr w:type="gramEnd"/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클라이언트 오류 : 이 요청은 올바르지 않다는 의미이다.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여기서부터 브라우저에 직접 표출된다.</w:t>
      </w:r>
      <w:r w:rsidR="000E67D7">
        <w:rPr>
          <w:sz w:val="24"/>
        </w:rPr>
        <w:t xml:space="preserve"> </w:t>
      </w:r>
      <w:r w:rsidR="000E67D7">
        <w:rPr>
          <w:rFonts w:hint="eastAsia"/>
          <w:sz w:val="24"/>
        </w:rPr>
        <w:t>굵게 강조된 것은 자주 보이는 오류들이다.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400 Bad Request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자체가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잘못되었을때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Style w:val="a8"/>
          <w:rFonts w:ascii="Arial" w:hAnsi="Arial" w:cs="Arial"/>
          <w:color w:val="373A3C"/>
          <w:sz w:val="22"/>
        </w:rPr>
        <w:t>401 Unauthorized</w:t>
      </w:r>
      <w:r w:rsidRPr="000E67D7">
        <w:rPr>
          <w:rFonts w:ascii="Arial" w:hAnsi="Arial" w:cs="Arial"/>
          <w:color w:val="373A3C"/>
          <w:sz w:val="22"/>
        </w:rPr>
        <w:t xml:space="preserve">: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접근할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때에는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반드시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브라우저에게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어느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방식</w:t>
      </w:r>
      <w:hyperlink r:id="rId27" w:anchor="fn-1" w:history="1">
        <w:r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[1]</w:t>
        </w:r>
      </w:hyperlink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것인지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보내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주어야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단순히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권한이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응답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대신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아래</w:t>
      </w:r>
      <w:r w:rsidRPr="000E67D7">
        <w:rPr>
          <w:rFonts w:ascii="Arial" w:hAnsi="Arial" w:cs="Arial"/>
          <w:color w:val="373A3C"/>
          <w:sz w:val="22"/>
        </w:rPr>
        <w:t xml:space="preserve"> 403 Forbidden</w:t>
      </w:r>
      <w:r w:rsidRPr="000E67D7">
        <w:rPr>
          <w:rFonts w:ascii="Arial" w:hAnsi="Arial" w:cs="Arial"/>
          <w:color w:val="373A3C"/>
          <w:sz w:val="22"/>
        </w:rPr>
        <w:t>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사용해야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247BE1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28" w:tooltip="403 Forbidden" w:history="1">
        <w:r w:rsidR="000E67D7" w:rsidRPr="00F8464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403 Forbidden</w:t>
        </w:r>
      </w:hyperlink>
      <w:r w:rsidR="000E67D7" w:rsidRPr="000E67D7">
        <w:rPr>
          <w:rFonts w:ascii="Arial" w:hAnsi="Arial" w:cs="Arial"/>
          <w:color w:val="373A3C"/>
          <w:sz w:val="22"/>
        </w:rPr>
        <w:t xml:space="preserve">: </w:t>
      </w:r>
      <w:r w:rsidR="000E67D7" w:rsidRPr="000E67D7">
        <w:rPr>
          <w:rFonts w:ascii="Arial" w:hAnsi="Arial" w:cs="Arial"/>
          <w:color w:val="373A3C"/>
          <w:sz w:val="22"/>
        </w:rPr>
        <w:t>서버가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요청을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거부할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관리자가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해당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사용자를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차단했거나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서버에</w:t>
      </w:r>
      <w:r w:rsidR="000E67D7" w:rsidRPr="000E67D7">
        <w:rPr>
          <w:rFonts w:ascii="Arial" w:hAnsi="Arial" w:cs="Arial"/>
          <w:color w:val="373A3C"/>
          <w:sz w:val="22"/>
        </w:rPr>
        <w:t xml:space="preserve"> index.html </w:t>
      </w:r>
      <w:r w:rsidR="000E67D7" w:rsidRPr="000E67D7">
        <w:rPr>
          <w:rFonts w:ascii="Arial" w:hAnsi="Arial" w:cs="Arial"/>
          <w:color w:val="373A3C"/>
          <w:sz w:val="22"/>
        </w:rPr>
        <w:t>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경우에도</w:t>
      </w:r>
      <w:hyperlink r:id="rId29" w:anchor="fn-2" w:history="1">
        <w:r w:rsidR="000E67D7" w:rsidRPr="000E67D7">
          <w:rPr>
            <w:rStyle w:val="a4"/>
            <w:rFonts w:ascii="Arial" w:hAnsi="Arial" w:cs="Arial"/>
            <w:color w:val="0275D8"/>
            <w:sz w:val="18"/>
            <w:szCs w:val="18"/>
            <w:u w:val="none"/>
            <w:vertAlign w:val="superscript"/>
          </w:rPr>
          <w:t>[2]</w:t>
        </w:r>
      </w:hyperlink>
      <w:r w:rsidR="000E67D7" w:rsidRPr="000E67D7">
        <w:rPr>
          <w:rFonts w:ascii="Arial" w:hAnsi="Arial" w:cs="Arial"/>
          <w:color w:val="373A3C"/>
          <w:sz w:val="22"/>
        </w:rPr>
        <w:t> </w:t>
      </w:r>
      <w:r w:rsidR="000E67D7" w:rsidRPr="000E67D7">
        <w:rPr>
          <w:rFonts w:ascii="Arial" w:hAnsi="Arial" w:cs="Arial"/>
          <w:color w:val="373A3C"/>
          <w:sz w:val="22"/>
        </w:rPr>
        <w:t>발생할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수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있다</w:t>
      </w:r>
      <w:r w:rsidR="000E67D7" w:rsidRPr="000E67D7">
        <w:rPr>
          <w:rFonts w:ascii="Arial" w:hAnsi="Arial" w:cs="Arial"/>
          <w:color w:val="373A3C"/>
          <w:sz w:val="22"/>
        </w:rPr>
        <w:t xml:space="preserve">. </w:t>
      </w:r>
      <w:r w:rsidR="000E67D7" w:rsidRPr="000E67D7">
        <w:rPr>
          <w:rFonts w:ascii="Arial" w:hAnsi="Arial" w:cs="Arial"/>
          <w:color w:val="373A3C"/>
          <w:sz w:val="22"/>
        </w:rPr>
        <w:t>혹은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권한이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없을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때</w:t>
      </w:r>
      <w:r w:rsidR="000E67D7" w:rsidRPr="000E67D7">
        <w:rPr>
          <w:rFonts w:ascii="Arial" w:hAnsi="Arial" w:cs="Arial"/>
          <w:color w:val="373A3C"/>
          <w:sz w:val="22"/>
        </w:rPr>
        <w:t>(</w:t>
      </w:r>
      <w:r w:rsidR="000E67D7" w:rsidRPr="000E67D7">
        <w:rPr>
          <w:rFonts w:ascii="Arial" w:hAnsi="Arial" w:cs="Arial"/>
          <w:color w:val="373A3C"/>
          <w:sz w:val="22"/>
        </w:rPr>
        <w:t>로그인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여부와는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무관하다</w:t>
      </w:r>
      <w:r w:rsidR="000E67D7" w:rsidRPr="000E67D7">
        <w:rPr>
          <w:rFonts w:ascii="Arial" w:hAnsi="Arial" w:cs="Arial"/>
          <w:color w:val="373A3C"/>
          <w:sz w:val="22"/>
        </w:rPr>
        <w:t>)</w:t>
      </w:r>
      <w:r w:rsidR="000E67D7" w:rsidRPr="000E67D7">
        <w:rPr>
          <w:rFonts w:ascii="Arial" w:hAnsi="Arial" w:cs="Arial"/>
          <w:color w:val="373A3C"/>
          <w:sz w:val="22"/>
        </w:rPr>
        <w:t>에도</w:t>
      </w:r>
      <w:r w:rsidR="000E67D7" w:rsidRPr="000E67D7">
        <w:rPr>
          <w:rFonts w:ascii="Arial" w:hAnsi="Arial" w:cs="Arial"/>
          <w:color w:val="373A3C"/>
          <w:sz w:val="22"/>
        </w:rPr>
        <w:t xml:space="preserve"> </w:t>
      </w:r>
      <w:r w:rsidR="000E67D7" w:rsidRPr="000E67D7">
        <w:rPr>
          <w:rFonts w:ascii="Arial" w:hAnsi="Arial" w:cs="Arial"/>
          <w:color w:val="373A3C"/>
          <w:sz w:val="22"/>
        </w:rPr>
        <w:t>발생한다</w:t>
      </w:r>
      <w:r w:rsidR="000E67D7" w:rsidRPr="000E67D7">
        <w:rPr>
          <w:rFonts w:ascii="Arial" w:hAnsi="Arial" w:cs="Arial"/>
          <w:color w:val="373A3C"/>
          <w:sz w:val="22"/>
        </w:rPr>
        <w:t>.</w:t>
      </w:r>
    </w:p>
    <w:p w:rsidR="000E67D7" w:rsidRPr="00C31F2E" w:rsidRDefault="00247BE1" w:rsidP="00C31F2E">
      <w:pPr>
        <w:pStyle w:val="a5"/>
        <w:numPr>
          <w:ilvl w:val="0"/>
          <w:numId w:val="6"/>
        </w:numPr>
        <w:ind w:leftChars="0"/>
      </w:pPr>
      <w:hyperlink r:id="rId30" w:tooltip="404 Not Found" w:history="1">
        <w:r w:rsidR="000E67D7" w:rsidRPr="00C31F2E">
          <w:rPr>
            <w:rStyle w:val="a4"/>
            <w:color w:val="auto"/>
          </w:rPr>
          <w:t>404 Not Found</w:t>
        </w:r>
      </w:hyperlink>
      <w:r w:rsidR="000E67D7" w:rsidRPr="00C31F2E">
        <w:t>: 찾는 리소스가 없다는 뜻이다.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405 Method Not </w:t>
      </w:r>
      <w:proofErr w:type="gramStart"/>
      <w:r w:rsidRPr="000E67D7">
        <w:rPr>
          <w:rFonts w:ascii="Arial" w:hAnsi="Arial" w:cs="Arial"/>
          <w:color w:val="373A3C"/>
          <w:sz w:val="22"/>
        </w:rPr>
        <w:t>Allowed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PUT</w:t>
      </w:r>
      <w:r w:rsidRPr="000E67D7">
        <w:rPr>
          <w:rFonts w:ascii="Arial" w:hAnsi="Arial" w:cs="Arial"/>
          <w:color w:val="373A3C"/>
          <w:sz w:val="22"/>
        </w:rPr>
        <w:t>이나</w:t>
      </w:r>
      <w:r w:rsidRPr="000E67D7">
        <w:rPr>
          <w:rFonts w:ascii="Arial" w:hAnsi="Arial" w:cs="Arial"/>
          <w:color w:val="373A3C"/>
          <w:sz w:val="22"/>
        </w:rPr>
        <w:t xml:space="preserve"> DELETE </w:t>
      </w:r>
      <w:r w:rsidRPr="000E67D7">
        <w:rPr>
          <w:rFonts w:ascii="Arial" w:hAnsi="Arial" w:cs="Arial"/>
          <w:color w:val="373A3C"/>
          <w:sz w:val="22"/>
        </w:rPr>
        <w:t>등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허용되지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않은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메소드로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406 Not </w:t>
      </w:r>
      <w:proofErr w:type="gramStart"/>
      <w:r w:rsidRPr="000E67D7">
        <w:rPr>
          <w:rFonts w:ascii="Arial" w:hAnsi="Arial" w:cs="Arial"/>
          <w:color w:val="373A3C"/>
          <w:sz w:val="22"/>
        </w:rPr>
        <w:t>Acceptable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정상이나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서버에서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받아들일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없는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요청일시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보통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웹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방화벽에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걸리는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반환된다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407 Proxy Authentication </w:t>
      </w:r>
      <w:proofErr w:type="gramStart"/>
      <w:r w:rsidRPr="000E67D7">
        <w:rPr>
          <w:rFonts w:ascii="Arial" w:hAnsi="Arial" w:cs="Arial"/>
          <w:color w:val="373A3C"/>
          <w:sz w:val="22"/>
        </w:rPr>
        <w:t>Required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프록시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인증이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필요할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</w:p>
    <w:p w:rsidR="000E67D7" w:rsidRPr="00C31F2E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sz w:val="22"/>
        </w:rPr>
      </w:pPr>
      <w:r w:rsidRPr="00C31F2E">
        <w:rPr>
          <w:rStyle w:val="a8"/>
          <w:rFonts w:ascii="Arial" w:hAnsi="Arial" w:cs="Arial"/>
          <w:sz w:val="22"/>
        </w:rPr>
        <w:t xml:space="preserve">408 Request </w:t>
      </w:r>
      <w:proofErr w:type="gramStart"/>
      <w:r w:rsidRPr="00C31F2E">
        <w:rPr>
          <w:rStyle w:val="a8"/>
          <w:rFonts w:ascii="Arial" w:hAnsi="Arial" w:cs="Arial"/>
          <w:sz w:val="22"/>
        </w:rPr>
        <w:t>Timeout</w:t>
      </w:r>
      <w:r w:rsidRPr="00C31F2E">
        <w:rPr>
          <w:rFonts w:ascii="Arial" w:hAnsi="Arial" w:cs="Arial"/>
          <w:sz w:val="22"/>
        </w:rPr>
        <w:t> :</w:t>
      </w:r>
      <w:proofErr w:type="gram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요청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중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시간이</w:t>
      </w:r>
      <w:r w:rsidRPr="00C31F2E">
        <w:rPr>
          <w:rFonts w:ascii="Arial" w:hAnsi="Arial" w:cs="Arial"/>
          <w:sz w:val="22"/>
        </w:rPr>
        <w:t xml:space="preserve"> </w:t>
      </w:r>
      <w:proofErr w:type="spellStart"/>
      <w:r w:rsidRPr="00C31F2E">
        <w:rPr>
          <w:rFonts w:ascii="Arial" w:hAnsi="Arial" w:cs="Arial"/>
          <w:sz w:val="22"/>
        </w:rPr>
        <w:t>초과되었을때</w:t>
      </w:r>
      <w:proofErr w:type="spellEnd"/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사용하는</w:t>
      </w:r>
      <w:r w:rsidRPr="00C31F2E">
        <w:rPr>
          <w:rFonts w:ascii="Arial" w:hAnsi="Arial" w:cs="Arial"/>
          <w:sz w:val="22"/>
        </w:rPr>
        <w:t xml:space="preserve"> </w:t>
      </w:r>
      <w:r w:rsidRPr="00C31F2E">
        <w:rPr>
          <w:rFonts w:ascii="Arial" w:hAnsi="Arial" w:cs="Arial"/>
          <w:sz w:val="22"/>
        </w:rPr>
        <w:t>코드이다</w:t>
      </w:r>
      <w:r w:rsidRPr="00C31F2E">
        <w:rPr>
          <w:rFonts w:ascii="Arial" w:hAnsi="Arial" w:cs="Arial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409 Conflict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lastRenderedPageBreak/>
        <w:t xml:space="preserve">410 </w:t>
      </w:r>
      <w:proofErr w:type="gramStart"/>
      <w:r w:rsidRPr="000E67D7">
        <w:rPr>
          <w:rFonts w:ascii="Arial" w:hAnsi="Arial" w:cs="Arial"/>
          <w:color w:val="373A3C"/>
          <w:sz w:val="22"/>
        </w:rPr>
        <w:t>Gone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404</w:t>
      </w:r>
      <w:r w:rsidRPr="000E67D7">
        <w:rPr>
          <w:rFonts w:ascii="Arial" w:hAnsi="Arial" w:cs="Arial"/>
          <w:color w:val="373A3C"/>
          <w:sz w:val="22"/>
        </w:rPr>
        <w:t>와는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달리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찾는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리소스가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영원히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사라진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코드이다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411 Length Required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412 Precondition Failed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413 Requested Entity Too </w:t>
      </w:r>
      <w:proofErr w:type="gramStart"/>
      <w:r w:rsidRPr="000E67D7">
        <w:rPr>
          <w:rFonts w:ascii="Arial" w:hAnsi="Arial" w:cs="Arial"/>
          <w:color w:val="373A3C"/>
          <w:sz w:val="22"/>
        </w:rPr>
        <w:t>Large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본문이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 xml:space="preserve">. </w:t>
      </w:r>
      <w:r w:rsidRPr="000E67D7">
        <w:rPr>
          <w:rFonts w:ascii="Arial" w:hAnsi="Arial" w:cs="Arial"/>
          <w:color w:val="373A3C"/>
          <w:sz w:val="22"/>
        </w:rPr>
        <w:t>서버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소프트웨어로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Pr="000E67D7">
        <w:rPr>
          <w:rFonts w:ascii="Arial" w:hAnsi="Arial" w:cs="Arial"/>
          <w:color w:val="373A3C"/>
          <w:sz w:val="22"/>
        </w:rPr>
        <w:t>엔진엑스를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사용하는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경우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기본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설정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그대로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사용하면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큰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첨부파일을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올릴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오류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코드가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발생하게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414 Requested URL Too Long: URL</w:t>
      </w:r>
      <w:r w:rsidRPr="000E67D7">
        <w:rPr>
          <w:rFonts w:ascii="Arial" w:hAnsi="Arial" w:cs="Arial"/>
          <w:color w:val="373A3C"/>
          <w:sz w:val="22"/>
        </w:rPr>
        <w:t>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너무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길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0E67D7" w:rsidRDefault="000E67D7" w:rsidP="000E67D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>415 Unsupported Media Type</w:t>
      </w:r>
    </w:p>
    <w:p w:rsidR="000E67D7" w:rsidRPr="00C31F2E" w:rsidRDefault="000E67D7" w:rsidP="00C31F2E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0E67D7">
        <w:rPr>
          <w:rFonts w:ascii="Arial" w:hAnsi="Arial" w:cs="Arial"/>
          <w:color w:val="373A3C"/>
          <w:sz w:val="22"/>
        </w:rPr>
        <w:t xml:space="preserve">416 Requested Range Not </w:t>
      </w:r>
      <w:proofErr w:type="spellStart"/>
      <w:proofErr w:type="gramStart"/>
      <w:r w:rsidRPr="000E67D7">
        <w:rPr>
          <w:rFonts w:ascii="Arial" w:hAnsi="Arial" w:cs="Arial"/>
          <w:color w:val="373A3C"/>
          <w:sz w:val="22"/>
        </w:rPr>
        <w:t>Satisfiable</w:t>
      </w:r>
      <w:proofErr w:type="spellEnd"/>
      <w:r w:rsidRPr="000E67D7">
        <w:rPr>
          <w:rFonts w:ascii="Arial" w:hAnsi="Arial" w:cs="Arial"/>
          <w:color w:val="373A3C"/>
          <w:sz w:val="22"/>
        </w:rPr>
        <w:t xml:space="preserve"> :</w:t>
      </w:r>
      <w:proofErr w:type="gramEnd"/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요청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헤더의</w:t>
      </w:r>
      <w:r w:rsidRPr="000E67D7">
        <w:rPr>
          <w:rFonts w:ascii="Arial" w:hAnsi="Arial" w:cs="Arial"/>
          <w:color w:val="373A3C"/>
          <w:sz w:val="22"/>
        </w:rPr>
        <w:t xml:space="preserve"> Range</w:t>
      </w:r>
      <w:r w:rsidRPr="000E67D7">
        <w:rPr>
          <w:rFonts w:ascii="Arial" w:hAnsi="Arial" w:cs="Arial"/>
          <w:color w:val="373A3C"/>
          <w:sz w:val="22"/>
        </w:rPr>
        <w:t>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지정한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범위가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잘못되었을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때</w:t>
      </w:r>
      <w:r w:rsidRPr="000E67D7">
        <w:rPr>
          <w:rFonts w:ascii="Arial" w:hAnsi="Arial" w:cs="Arial"/>
          <w:color w:val="373A3C"/>
          <w:sz w:val="22"/>
        </w:rPr>
        <w:t xml:space="preserve"> </w:t>
      </w:r>
      <w:r w:rsidRPr="000E67D7">
        <w:rPr>
          <w:rFonts w:ascii="Arial" w:hAnsi="Arial" w:cs="Arial"/>
          <w:color w:val="373A3C"/>
          <w:sz w:val="22"/>
        </w:rPr>
        <w:t>발생한다</w:t>
      </w:r>
      <w:r w:rsidRPr="000E67D7">
        <w:rPr>
          <w:rFonts w:ascii="Arial" w:hAnsi="Arial" w:cs="Arial"/>
          <w:color w:val="373A3C"/>
          <w:sz w:val="22"/>
        </w:rPr>
        <w:t>.</w:t>
      </w:r>
    </w:p>
    <w:p w:rsidR="000E67D7" w:rsidRPr="00A712B7" w:rsidRDefault="000E67D7" w:rsidP="00A712B7">
      <w:pPr>
        <w:pStyle w:val="a5"/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r w:rsidRPr="00A712B7">
        <w:rPr>
          <w:rFonts w:ascii="Arial" w:hAnsi="Arial" w:cs="Arial"/>
          <w:color w:val="373A3C"/>
          <w:sz w:val="22"/>
        </w:rPr>
        <w:t xml:space="preserve">429 Too Many Requests: </w:t>
      </w:r>
      <w:r w:rsidRPr="00A712B7">
        <w:rPr>
          <w:rFonts w:ascii="Arial" w:hAnsi="Arial" w:cs="Arial"/>
          <w:color w:val="373A3C"/>
          <w:sz w:val="22"/>
        </w:rPr>
        <w:t>일정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시간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동안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많은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보냈을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이를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거부하기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 xml:space="preserve">. </w:t>
      </w:r>
      <w:proofErr w:type="spellStart"/>
      <w:r w:rsidRPr="00A712B7">
        <w:rPr>
          <w:rFonts w:ascii="Arial" w:hAnsi="Arial" w:cs="Arial"/>
          <w:color w:val="373A3C"/>
          <w:sz w:val="22"/>
        </w:rPr>
        <w:t>나무위키에서는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페이지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소스</w:t>
      </w:r>
      <w:r w:rsidRPr="00A712B7">
        <w:rPr>
          <w:rFonts w:ascii="Arial" w:hAnsi="Arial" w:cs="Arial"/>
          <w:color w:val="373A3C"/>
          <w:sz w:val="22"/>
        </w:rPr>
        <w:t>(</w:t>
      </w:r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/raw/</w:t>
      </w:r>
      <w:proofErr w:type="spellStart"/>
      <w:r w:rsidRPr="00A712B7">
        <w:rPr>
          <w:rStyle w:val="HTML0"/>
          <w:rFonts w:ascii="Consolas" w:hAnsi="Consolas"/>
          <w:color w:val="BD4147"/>
          <w:sz w:val="19"/>
          <w:szCs w:val="19"/>
          <w:bdr w:val="none" w:sz="0" w:space="0" w:color="auto" w:frame="1"/>
        </w:rPr>
        <w:t>문서명</w:t>
      </w:r>
      <w:proofErr w:type="spellEnd"/>
      <w:r w:rsidRPr="00A712B7">
        <w:rPr>
          <w:rFonts w:ascii="Arial" w:hAnsi="Arial" w:cs="Arial"/>
          <w:color w:val="373A3C"/>
          <w:sz w:val="22"/>
        </w:rPr>
        <w:t xml:space="preserve">) </w:t>
      </w:r>
      <w:r w:rsidRPr="00A712B7">
        <w:rPr>
          <w:rFonts w:ascii="Arial" w:hAnsi="Arial" w:cs="Arial"/>
          <w:color w:val="373A3C"/>
          <w:sz w:val="22"/>
        </w:rPr>
        <w:t>보기를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너무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자주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요청했을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때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임시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차단을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걸기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위해</w:t>
      </w:r>
      <w:r w:rsidRPr="00A712B7">
        <w:rPr>
          <w:rFonts w:ascii="Arial" w:hAnsi="Arial" w:cs="Arial"/>
          <w:color w:val="373A3C"/>
          <w:sz w:val="22"/>
        </w:rPr>
        <w:t xml:space="preserve"> </w:t>
      </w:r>
      <w:r w:rsidRPr="00A712B7">
        <w:rPr>
          <w:rFonts w:ascii="Arial" w:hAnsi="Arial" w:cs="Arial"/>
          <w:color w:val="373A3C"/>
          <w:sz w:val="22"/>
        </w:rPr>
        <w:t>사용한다</w:t>
      </w:r>
      <w:r w:rsidRPr="00A712B7">
        <w:rPr>
          <w:rFonts w:ascii="Arial" w:hAnsi="Arial" w:cs="Arial"/>
          <w:color w:val="373A3C"/>
          <w:sz w:val="22"/>
        </w:rPr>
        <w:t>.</w:t>
      </w:r>
    </w:p>
    <w:p w:rsidR="000E67D7" w:rsidRPr="005E58C7" w:rsidRDefault="000E67D7" w:rsidP="00C31F2E">
      <w:pPr>
        <w:pStyle w:val="a5"/>
        <w:widowControl/>
        <w:shd w:val="clear" w:color="auto" w:fill="FFFFFF"/>
        <w:wordWrap/>
        <w:autoSpaceDE/>
        <w:autoSpaceDN/>
        <w:spacing w:before="96" w:after="96" w:line="240" w:lineRule="auto"/>
        <w:ind w:leftChars="0" w:left="1120"/>
        <w:jc w:val="left"/>
        <w:rPr>
          <w:rFonts w:ascii="Arial" w:hAnsi="Arial" w:cs="Arial"/>
          <w:color w:val="373A3C"/>
          <w:sz w:val="22"/>
        </w:rPr>
      </w:pPr>
    </w:p>
    <w:p w:rsidR="00277F2A" w:rsidRDefault="00277F2A" w:rsidP="00277F2A">
      <w:pPr>
        <w:pStyle w:val="a5"/>
        <w:numPr>
          <w:ilvl w:val="0"/>
          <w:numId w:val="2"/>
        </w:numPr>
        <w:ind w:leftChars="0"/>
        <w:rPr>
          <w:sz w:val="24"/>
        </w:rPr>
      </w:pPr>
      <w:proofErr w:type="gramStart"/>
      <w:r>
        <w:rPr>
          <w:sz w:val="24"/>
        </w:rPr>
        <w:t>5xx</w:t>
      </w:r>
      <w:r w:rsidR="00680CFA">
        <w:rPr>
          <w:sz w:val="24"/>
        </w:rPr>
        <w:t xml:space="preserve"> :</w:t>
      </w:r>
      <w:proofErr w:type="gramEnd"/>
      <w:r w:rsidR="00680CFA">
        <w:rPr>
          <w:sz w:val="24"/>
        </w:rPr>
        <w:t xml:space="preserve"> </w:t>
      </w:r>
      <w:r w:rsidR="00680CFA">
        <w:rPr>
          <w:rFonts w:hint="eastAsia"/>
          <w:sz w:val="24"/>
        </w:rPr>
        <w:t xml:space="preserve">서버 오류 </w:t>
      </w:r>
      <w:r w:rsidR="00680CFA">
        <w:rPr>
          <w:sz w:val="24"/>
        </w:rPr>
        <w:t xml:space="preserve">: </w:t>
      </w:r>
      <w:r w:rsidR="00680CFA">
        <w:rPr>
          <w:rFonts w:hint="eastAsia"/>
          <w:sz w:val="24"/>
        </w:rPr>
        <w:t>올바른 요청에 대해 서버가 응답할 수 없다는 의미</w:t>
      </w:r>
    </w:p>
    <w:p w:rsidR="00B52192" w:rsidRPr="00B52192" w:rsidRDefault="00247BE1" w:rsidP="00B52192">
      <w:pPr>
        <w:pStyle w:val="a5"/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ind w:leftChars="0"/>
        <w:jc w:val="left"/>
        <w:rPr>
          <w:rFonts w:ascii="Arial" w:hAnsi="Arial" w:cs="Arial"/>
          <w:color w:val="373A3C"/>
          <w:sz w:val="22"/>
        </w:rPr>
      </w:pPr>
      <w:hyperlink r:id="rId31" w:tooltip="500 Internal Server Error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500 Internal Server Error</w:t>
        </w:r>
      </w:hyperlink>
      <w:r w:rsidR="00B52192" w:rsidRPr="00B52192">
        <w:rPr>
          <w:rFonts w:ascii="Arial" w:hAnsi="Arial" w:cs="Arial"/>
          <w:color w:val="373A3C"/>
          <w:sz w:val="22"/>
        </w:rPr>
        <w:t xml:space="preserve">: </w:t>
      </w:r>
      <w:r w:rsidR="00B52192" w:rsidRPr="00B52192">
        <w:rPr>
          <w:rFonts w:ascii="Arial" w:hAnsi="Arial" w:cs="Arial"/>
          <w:color w:val="373A3C"/>
          <w:sz w:val="22"/>
        </w:rPr>
        <w:t>서버에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오류가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발생해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작업을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수행할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없을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때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뜬다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보통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설정이나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퍼미션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문제</w:t>
      </w:r>
      <w:r w:rsidR="00B52192" w:rsidRPr="00B52192">
        <w:rPr>
          <w:rFonts w:ascii="Arial" w:hAnsi="Arial" w:cs="Arial"/>
          <w:color w:val="373A3C"/>
          <w:sz w:val="22"/>
        </w:rPr>
        <w:t xml:space="preserve">. </w:t>
      </w:r>
      <w:r w:rsidR="00B52192" w:rsidRPr="00B52192">
        <w:rPr>
          <w:rFonts w:ascii="Arial" w:hAnsi="Arial" w:cs="Arial"/>
          <w:color w:val="373A3C"/>
          <w:sz w:val="22"/>
        </w:rPr>
        <w:t>아니면</w:t>
      </w:r>
      <w:r w:rsidR="00B52192" w:rsidRPr="00B52192">
        <w:rPr>
          <w:rFonts w:ascii="Arial" w:hAnsi="Arial" w:cs="Arial"/>
          <w:color w:val="373A3C"/>
          <w:sz w:val="22"/>
        </w:rPr>
        <w:t xml:space="preserve"> HTTP </w:t>
      </w:r>
      <w:r w:rsidR="00B52192" w:rsidRPr="00B52192">
        <w:rPr>
          <w:rFonts w:ascii="Arial" w:hAnsi="Arial" w:cs="Arial"/>
          <w:color w:val="373A3C"/>
          <w:sz w:val="22"/>
        </w:rPr>
        <w:t>요청을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통해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호출한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실제</w:t>
      </w:r>
      <w:r w:rsidR="00B52192" w:rsidRPr="00B52192">
        <w:rPr>
          <w:rFonts w:ascii="Arial" w:hAnsi="Arial" w:cs="Arial"/>
          <w:color w:val="373A3C"/>
          <w:sz w:val="22"/>
        </w:rPr>
        <w:t xml:space="preserve"> HTML </w:t>
      </w:r>
      <w:r w:rsidR="00B52192" w:rsidRPr="00B52192">
        <w:rPr>
          <w:rFonts w:ascii="Arial" w:hAnsi="Arial" w:cs="Arial"/>
          <w:color w:val="373A3C"/>
          <w:sz w:val="22"/>
        </w:rPr>
        <w:t>문서가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아니라</w:t>
      </w:r>
      <w:r w:rsidR="00B52192" w:rsidRPr="00B52192">
        <w:rPr>
          <w:rFonts w:ascii="Arial" w:hAnsi="Arial" w:cs="Arial"/>
          <w:color w:val="373A3C"/>
          <w:sz w:val="22"/>
        </w:rPr>
        <w:t xml:space="preserve"> JSP, PHP,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서블릿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경우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그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프로그램이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동작하다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세미콜론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빼먹는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등의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각종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에러로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proofErr w:type="spellStart"/>
      <w:r w:rsidR="00B52192" w:rsidRPr="00B52192">
        <w:rPr>
          <w:rFonts w:ascii="Arial" w:hAnsi="Arial" w:cs="Arial"/>
          <w:color w:val="373A3C"/>
          <w:sz w:val="22"/>
        </w:rPr>
        <w:t>비정상종료하는경우</w:t>
      </w:r>
      <w:proofErr w:type="spellEnd"/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이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응답코드를</w:t>
      </w:r>
      <w:r w:rsidR="00B52192" w:rsidRPr="00B52192">
        <w:rPr>
          <w:rFonts w:ascii="Arial" w:hAnsi="Arial" w:cs="Arial"/>
          <w:color w:val="373A3C"/>
          <w:sz w:val="22"/>
        </w:rPr>
        <w:t xml:space="preserve"> </w:t>
      </w:r>
      <w:r w:rsidR="00B52192" w:rsidRPr="00B52192">
        <w:rPr>
          <w:rFonts w:ascii="Arial" w:hAnsi="Arial" w:cs="Arial"/>
          <w:color w:val="373A3C"/>
          <w:sz w:val="22"/>
        </w:rPr>
        <w:t>보낸다</w:t>
      </w:r>
      <w:r w:rsidR="00B52192" w:rsidRPr="00B52192"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>501 Not Implemented</w:t>
      </w:r>
    </w:p>
    <w:p w:rsidR="00B52192" w:rsidRPr="0052358C" w:rsidRDefault="00247BE1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  <w:hyperlink r:id="rId32" w:tooltip="502 Bad Gateway" w:history="1">
        <w:r w:rsidR="00B52192" w:rsidRPr="0052358C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502 Bad Gateway</w:t>
        </w:r>
      </w:hyperlink>
      <w:r w:rsidR="00B52192" w:rsidRPr="0052358C">
        <w:rPr>
          <w:rFonts w:ascii="Arial" w:hAnsi="Arial" w:cs="Arial"/>
          <w:sz w:val="22"/>
        </w:rPr>
        <w:t>: </w:t>
      </w:r>
      <w:hyperlink r:id="rId33" w:tooltip="게이트웨이" w:history="1">
        <w:r w:rsidR="00B52192" w:rsidRPr="0052358C">
          <w:rPr>
            <w:rStyle w:val="a4"/>
            <w:rFonts w:ascii="Arial" w:hAnsi="Arial" w:cs="Arial"/>
            <w:color w:val="auto"/>
            <w:sz w:val="22"/>
            <w:u w:val="none"/>
          </w:rPr>
          <w:t>게이트웨이</w:t>
        </w:r>
      </w:hyperlink>
      <w:r w:rsidR="00B52192" w:rsidRPr="0052358C">
        <w:rPr>
          <w:rFonts w:ascii="Arial" w:hAnsi="Arial" w:cs="Arial"/>
          <w:sz w:val="22"/>
        </w:rPr>
        <w:t>가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잘못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되었을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때</w:t>
      </w:r>
      <w:r w:rsidR="00B52192" w:rsidRPr="0052358C">
        <w:rPr>
          <w:rFonts w:ascii="Arial" w:hAnsi="Arial" w:cs="Arial"/>
          <w:sz w:val="22"/>
        </w:rPr>
        <w:t xml:space="preserve"> </w:t>
      </w:r>
      <w:r w:rsidR="00B52192" w:rsidRPr="0052358C">
        <w:rPr>
          <w:rFonts w:ascii="Arial" w:hAnsi="Arial" w:cs="Arial"/>
          <w:sz w:val="22"/>
        </w:rPr>
        <w:t>나온다</w:t>
      </w:r>
      <w:r w:rsidR="00B52192" w:rsidRPr="0052358C">
        <w:rPr>
          <w:rFonts w:ascii="Arial" w:hAnsi="Arial" w:cs="Arial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503 Service Temporarily Unavailable</w:t>
      </w:r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서버를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현재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일시적으로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사용할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뜬다</w:t>
      </w:r>
      <w:r>
        <w:rPr>
          <w:rFonts w:ascii="Arial" w:hAnsi="Arial" w:cs="Arial"/>
          <w:color w:val="373A3C"/>
          <w:sz w:val="22"/>
        </w:rPr>
        <w:t xml:space="preserve">. </w:t>
      </w:r>
      <w:proofErr w:type="spellStart"/>
      <w:r>
        <w:rPr>
          <w:rFonts w:ascii="Arial" w:hAnsi="Arial" w:cs="Arial"/>
          <w:color w:val="373A3C"/>
          <w:sz w:val="22"/>
        </w:rPr>
        <w:t>유지보수중이거나</w:t>
      </w:r>
      <w:proofErr w:type="spellEnd"/>
      <w:r>
        <w:rPr>
          <w:rFonts w:ascii="Arial" w:hAnsi="Arial" w:cs="Arial"/>
          <w:color w:val="373A3C"/>
          <w:sz w:val="22"/>
        </w:rPr>
        <w:t xml:space="preserve">, </w:t>
      </w:r>
      <w:r>
        <w:rPr>
          <w:rFonts w:ascii="Arial" w:hAnsi="Arial" w:cs="Arial"/>
          <w:color w:val="373A3C"/>
          <w:sz w:val="22"/>
        </w:rPr>
        <w:t>터졌거나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발생함</w:t>
      </w:r>
      <w:r>
        <w:rPr>
          <w:rFonts w:ascii="Arial" w:hAnsi="Arial" w:cs="Arial"/>
          <w:color w:val="373A3C"/>
          <w:sz w:val="22"/>
        </w:rPr>
        <w:t>.</w:t>
      </w:r>
      <w:del w:id="1" w:author="Unknown"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"https://namu.wiki/w/%EB%B0%95%EA%B7%BC%ED%98%9C" \o "</w:delInstrText>
        </w:r>
        <w:r>
          <w:rPr>
            <w:rFonts w:ascii="Arial" w:hAnsi="Arial" w:cs="Arial" w:hint="eastAsia"/>
            <w:color w:val="808080"/>
            <w:sz w:val="22"/>
          </w:rPr>
          <w:delInstrText>박근혜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박근혜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  <w:r>
          <w:rPr>
            <w:rFonts w:ascii="Arial" w:hAnsi="Arial" w:cs="Arial"/>
            <w:color w:val="808080"/>
            <w:sz w:val="22"/>
          </w:rPr>
          <w:delText>가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서버에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접속했을때도</w:delText>
        </w:r>
        <w:r>
          <w:rPr>
            <w:rFonts w:ascii="Arial" w:hAnsi="Arial" w:cs="Arial"/>
            <w:color w:val="808080"/>
            <w:sz w:val="22"/>
          </w:rPr>
          <w:delText xml:space="preserve"> </w:delText>
        </w:r>
        <w:r>
          <w:rPr>
            <w:rFonts w:ascii="Arial" w:hAnsi="Arial" w:cs="Arial"/>
            <w:color w:val="808080"/>
            <w:sz w:val="22"/>
          </w:rPr>
          <w:delText>뜬다고</w:delText>
        </w:r>
        <w:r>
          <w:rPr>
            <w:rFonts w:ascii="Arial" w:hAnsi="Arial" w:cs="Arial"/>
            <w:color w:val="808080"/>
            <w:sz w:val="22"/>
          </w:rPr>
          <w:delText> </w:delText>
        </w:r>
        <w:r>
          <w:rPr>
            <w:rFonts w:ascii="Arial" w:hAnsi="Arial" w:cs="Arial"/>
            <w:color w:val="808080"/>
            <w:sz w:val="22"/>
          </w:rPr>
          <w:fldChar w:fldCharType="begin"/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 w:hint="eastAsia"/>
            <w:color w:val="808080"/>
            <w:sz w:val="22"/>
          </w:rPr>
          <w:delInstrText>HYPERLINK "https://namu.wiki/w/%EC%B9%B4%EB%8D%94%EB%9D%BC" \o "</w:delInstrText>
        </w:r>
        <w:r>
          <w:rPr>
            <w:rFonts w:ascii="Arial" w:hAnsi="Arial" w:cs="Arial" w:hint="eastAsia"/>
            <w:color w:val="808080"/>
            <w:sz w:val="22"/>
          </w:rPr>
          <w:delInstrText>카더라</w:delInstrText>
        </w:r>
        <w:r>
          <w:rPr>
            <w:rFonts w:ascii="Arial" w:hAnsi="Arial" w:cs="Arial" w:hint="eastAsia"/>
            <w:color w:val="808080"/>
            <w:sz w:val="22"/>
          </w:rPr>
          <w:delInstrText>"</w:delInstrText>
        </w:r>
        <w:r>
          <w:rPr>
            <w:rFonts w:ascii="Arial" w:hAnsi="Arial" w:cs="Arial"/>
            <w:color w:val="808080"/>
            <w:sz w:val="22"/>
          </w:rPr>
          <w:delInstrText xml:space="preserve"> </w:delInstrText>
        </w:r>
        <w:r>
          <w:rPr>
            <w:rFonts w:ascii="Arial" w:hAnsi="Arial" w:cs="Arial"/>
            <w:color w:val="808080"/>
            <w:sz w:val="22"/>
          </w:rPr>
          <w:fldChar w:fldCharType="separate"/>
        </w:r>
        <w:r>
          <w:rPr>
            <w:rStyle w:val="a4"/>
            <w:rFonts w:ascii="Arial" w:hAnsi="Arial" w:cs="Arial"/>
            <w:color w:val="0275D8"/>
            <w:sz w:val="22"/>
            <w:u w:val="none"/>
          </w:rPr>
          <w:delText>카더라</w:delText>
        </w:r>
        <w:r>
          <w:rPr>
            <w:rFonts w:ascii="Arial" w:hAnsi="Arial" w:cs="Arial"/>
            <w:color w:val="808080"/>
            <w:sz w:val="22"/>
          </w:rPr>
          <w:fldChar w:fldCharType="end"/>
        </w:r>
      </w:del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Style w:val="a8"/>
          <w:rFonts w:ascii="Arial" w:hAnsi="Arial" w:cs="Arial"/>
          <w:color w:val="373A3C"/>
          <w:sz w:val="22"/>
        </w:rPr>
        <w:t>504 Gateway Timeout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505 HTTP Version Not Supported: HTTP </w:t>
      </w:r>
      <w:r>
        <w:rPr>
          <w:rFonts w:ascii="Arial" w:hAnsi="Arial" w:cs="Arial"/>
          <w:color w:val="373A3C"/>
          <w:sz w:val="22"/>
        </w:rPr>
        <w:t>버전을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서버가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처리할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 xml:space="preserve">. </w:t>
      </w:r>
      <w:r>
        <w:rPr>
          <w:rFonts w:ascii="Arial" w:hAnsi="Arial" w:cs="Arial"/>
          <w:color w:val="373A3C"/>
          <w:sz w:val="22"/>
        </w:rPr>
        <w:t>웬만해서는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볼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없다</w:t>
      </w:r>
      <w:r>
        <w:rPr>
          <w:rFonts w:ascii="Arial" w:hAnsi="Arial" w:cs="Arial"/>
          <w:color w:val="373A3C"/>
          <w:sz w:val="22"/>
        </w:rPr>
        <w:t>.</w:t>
      </w:r>
    </w:p>
    <w:p w:rsidR="00B52192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>
        <w:rPr>
          <w:rFonts w:ascii="Arial" w:hAnsi="Arial" w:cs="Arial"/>
          <w:color w:val="373A3C"/>
          <w:sz w:val="22"/>
        </w:rPr>
        <w:t xml:space="preserve">509 Apache </w:t>
      </w:r>
      <w:proofErr w:type="spellStart"/>
      <w:r>
        <w:rPr>
          <w:rFonts w:ascii="Arial" w:hAnsi="Arial" w:cs="Arial"/>
          <w:color w:val="373A3C"/>
          <w:sz w:val="22"/>
        </w:rPr>
        <w:t>bw</w:t>
      </w:r>
      <w:proofErr w:type="spellEnd"/>
      <w:r>
        <w:rPr>
          <w:rFonts w:ascii="Arial" w:hAnsi="Arial" w:cs="Arial"/>
          <w:color w:val="373A3C"/>
          <w:sz w:val="22"/>
        </w:rPr>
        <w:t xml:space="preserve">/limited extension: </w:t>
      </w:r>
      <w:r>
        <w:rPr>
          <w:rFonts w:ascii="Arial" w:hAnsi="Arial" w:cs="Arial"/>
          <w:color w:val="373A3C"/>
          <w:sz w:val="22"/>
        </w:rPr>
        <w:t>대역폭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제한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초과</w:t>
      </w:r>
      <w:r>
        <w:rPr>
          <w:rFonts w:ascii="Arial" w:hAnsi="Arial" w:cs="Arial"/>
          <w:color w:val="373A3C"/>
          <w:sz w:val="22"/>
        </w:rPr>
        <w:t>,</w:t>
      </w:r>
    </w:p>
    <w:p w:rsidR="00680CFA" w:rsidRDefault="00B52192" w:rsidP="00B52192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2"/>
        </w:rPr>
      </w:pPr>
      <w:r w:rsidRPr="00820601">
        <w:rPr>
          <w:rStyle w:val="a8"/>
          <w:rFonts w:ascii="Arial" w:hAnsi="Arial" w:cs="Arial"/>
          <w:sz w:val="22"/>
        </w:rPr>
        <w:t>520 </w:t>
      </w:r>
      <w:hyperlink r:id="rId34" w:tooltip="Unknown" w:history="1">
        <w:r w:rsidRPr="0082060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Unknown</w:t>
        </w:r>
      </w:hyperlink>
      <w:r w:rsidRPr="00820601">
        <w:rPr>
          <w:rStyle w:val="a8"/>
          <w:rFonts w:ascii="Arial" w:hAnsi="Arial" w:cs="Arial"/>
          <w:sz w:val="22"/>
        </w:rPr>
        <w:t> </w:t>
      </w:r>
      <w:hyperlink r:id="rId35" w:tooltip="Error" w:history="1">
        <w:r w:rsidRPr="00820601">
          <w:rPr>
            <w:rStyle w:val="a4"/>
            <w:rFonts w:ascii="Arial" w:hAnsi="Arial" w:cs="Arial"/>
            <w:b/>
            <w:bCs/>
            <w:color w:val="auto"/>
            <w:sz w:val="22"/>
            <w:u w:val="none"/>
          </w:rPr>
          <w:t>Error</w:t>
        </w:r>
      </w:hyperlink>
      <w:r>
        <w:rPr>
          <w:rFonts w:ascii="Arial" w:hAnsi="Arial" w:cs="Arial"/>
          <w:color w:val="373A3C"/>
          <w:sz w:val="22"/>
        </w:rPr>
        <w:t xml:space="preserve">: </w:t>
      </w:r>
      <w:r>
        <w:rPr>
          <w:rFonts w:ascii="Arial" w:hAnsi="Arial" w:cs="Arial"/>
          <w:color w:val="373A3C"/>
          <w:sz w:val="22"/>
        </w:rPr>
        <w:t>말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그대로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알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수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없는</w:t>
      </w:r>
      <w:r>
        <w:rPr>
          <w:rFonts w:ascii="Arial" w:hAnsi="Arial" w:cs="Arial"/>
          <w:color w:val="373A3C"/>
          <w:sz w:val="22"/>
        </w:rPr>
        <w:t xml:space="preserve"> </w:t>
      </w:r>
      <w:r>
        <w:rPr>
          <w:rFonts w:ascii="Arial" w:hAnsi="Arial" w:cs="Arial"/>
          <w:color w:val="373A3C"/>
          <w:sz w:val="22"/>
        </w:rPr>
        <w:t>오류</w:t>
      </w:r>
      <w:r>
        <w:rPr>
          <w:rFonts w:ascii="Arial" w:hAnsi="Arial" w:cs="Arial"/>
          <w:color w:val="373A3C"/>
          <w:sz w:val="22"/>
        </w:rPr>
        <w:t>.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2"/>
        </w:rPr>
      </w:pP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 w:rsidRPr="00063C91">
        <w:rPr>
          <w:rFonts w:ascii="Arial" w:hAnsi="Arial" w:cs="Arial" w:hint="eastAsia"/>
          <w:b/>
          <w:sz w:val="32"/>
        </w:rPr>
        <w:lastRenderedPageBreak/>
        <w:t>쿠키와</w:t>
      </w:r>
      <w:r w:rsidRPr="00063C91">
        <w:rPr>
          <w:rFonts w:ascii="Arial" w:hAnsi="Arial" w:cs="Arial" w:hint="eastAsia"/>
          <w:b/>
          <w:sz w:val="32"/>
        </w:rPr>
        <w:t xml:space="preserve"> </w:t>
      </w:r>
      <w:r w:rsidRPr="00063C91">
        <w:rPr>
          <w:rFonts w:ascii="Arial" w:hAnsi="Arial" w:cs="Arial" w:hint="eastAsia"/>
          <w:b/>
          <w:sz w:val="32"/>
        </w:rPr>
        <w:t>세션</w:t>
      </w:r>
    </w:p>
    <w:p w:rsidR="00E07028" w:rsidRDefault="00E07028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</w:p>
    <w:p w:rsidR="00104330" w:rsidRDefault="00104330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[</w:t>
      </w:r>
      <w:r>
        <w:rPr>
          <w:rFonts w:ascii="Arial" w:hAnsi="Arial" w:cs="Arial" w:hint="eastAsia"/>
          <w:b/>
          <w:sz w:val="32"/>
        </w:rPr>
        <w:t>쿠키</w:t>
      </w:r>
      <w:r>
        <w:rPr>
          <w:rFonts w:ascii="Arial" w:hAnsi="Arial" w:cs="Arial" w:hint="eastAsia"/>
          <w:b/>
          <w:sz w:val="32"/>
        </w:rPr>
        <w:t>]</w:t>
      </w:r>
    </w:p>
    <w:p w:rsidR="00063C91" w:rsidRDefault="00063C91" w:rsidP="00063C91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32"/>
        </w:rPr>
        <w:t xml:space="preserve"> </w:t>
      </w:r>
      <w:r>
        <w:rPr>
          <w:rFonts w:ascii="Arial" w:hAnsi="Arial" w:cs="Arial"/>
          <w:sz w:val="24"/>
        </w:rPr>
        <w:t xml:space="preserve">: </w:t>
      </w:r>
      <w:r>
        <w:rPr>
          <w:rFonts w:ascii="Arial" w:hAnsi="Arial" w:cs="Arial" w:hint="eastAsia"/>
          <w:sz w:val="24"/>
        </w:rPr>
        <w:t>쿠키는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클라이언트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로컬에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저장되는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키와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값이</w:t>
      </w:r>
      <w:r>
        <w:rPr>
          <w:rFonts w:ascii="Arial" w:hAnsi="Arial" w:cs="Arial" w:hint="eastAsia"/>
          <w:sz w:val="24"/>
        </w:rPr>
        <w:t xml:space="preserve"> </w:t>
      </w:r>
      <w:proofErr w:type="spellStart"/>
      <w:r>
        <w:rPr>
          <w:rFonts w:ascii="Arial" w:hAnsi="Arial" w:cs="Arial" w:hint="eastAsia"/>
          <w:sz w:val="24"/>
        </w:rPr>
        <w:t>들어아있는</w:t>
      </w:r>
      <w:proofErr w:type="spellEnd"/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작은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데이터</w:t>
      </w:r>
      <w:r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 w:hint="eastAsia"/>
          <w:sz w:val="24"/>
        </w:rPr>
        <w:t>파일이다</w:t>
      </w:r>
      <w:r>
        <w:rPr>
          <w:rFonts w:ascii="Arial" w:hAnsi="Arial" w:cs="Arial" w:hint="eastAsia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 w:hint="eastAsia"/>
          <w:sz w:val="24"/>
        </w:rPr>
        <w:t>쿠키에는</w:t>
      </w:r>
      <w:r>
        <w:rPr>
          <w:rFonts w:ascii="Arial" w:hAnsi="Arial" w:cs="Arial" w:hint="eastAsia"/>
          <w:sz w:val="24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이름</w:t>
      </w:r>
      <w:r w:rsidRPr="00063C91">
        <w:rPr>
          <w:rFonts w:ascii="Arial" w:hAnsi="Arial" w:cs="Arial" w:hint="eastAsia"/>
          <w:sz w:val="24"/>
          <w:u w:val="single"/>
        </w:rPr>
        <w:t>,</w:t>
      </w:r>
      <w:r w:rsidRPr="00063C91">
        <w:rPr>
          <w:rFonts w:ascii="Arial" w:hAnsi="Arial" w:cs="Arial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값</w:t>
      </w:r>
      <w:r w:rsidRPr="00063C91">
        <w:rPr>
          <w:rFonts w:ascii="Arial" w:hAnsi="Arial" w:cs="Arial" w:hint="eastAsia"/>
          <w:sz w:val="24"/>
          <w:u w:val="single"/>
        </w:rPr>
        <w:t xml:space="preserve">, </w:t>
      </w:r>
      <w:r w:rsidRPr="00063C91">
        <w:rPr>
          <w:rFonts w:ascii="Arial" w:hAnsi="Arial" w:cs="Arial" w:hint="eastAsia"/>
          <w:sz w:val="24"/>
          <w:u w:val="single"/>
        </w:rPr>
        <w:t>만료날짜</w:t>
      </w:r>
      <w:r w:rsidRPr="00063C91">
        <w:rPr>
          <w:rFonts w:ascii="Arial" w:hAnsi="Arial" w:cs="Arial" w:hint="eastAsia"/>
          <w:sz w:val="24"/>
          <w:u w:val="single"/>
        </w:rPr>
        <w:t>(</w:t>
      </w:r>
      <w:r w:rsidRPr="00063C91">
        <w:rPr>
          <w:rFonts w:ascii="Arial" w:hAnsi="Arial" w:cs="Arial" w:hint="eastAsia"/>
          <w:sz w:val="24"/>
          <w:u w:val="single"/>
        </w:rPr>
        <w:t>쿠키</w:t>
      </w:r>
      <w:r w:rsidRPr="00063C91">
        <w:rPr>
          <w:rFonts w:ascii="Arial" w:hAnsi="Arial" w:cs="Arial" w:hint="eastAsia"/>
          <w:sz w:val="24"/>
          <w:u w:val="single"/>
        </w:rPr>
        <w:t xml:space="preserve"> </w:t>
      </w:r>
      <w:r w:rsidRPr="00063C91">
        <w:rPr>
          <w:rFonts w:ascii="Arial" w:hAnsi="Arial" w:cs="Arial" w:hint="eastAsia"/>
          <w:sz w:val="24"/>
          <w:u w:val="single"/>
        </w:rPr>
        <w:t>저장기간</w:t>
      </w:r>
      <w:r w:rsidRPr="00063C91">
        <w:rPr>
          <w:rFonts w:ascii="Arial" w:hAnsi="Arial" w:cs="Arial" w:hint="eastAsia"/>
          <w:sz w:val="24"/>
          <w:u w:val="single"/>
        </w:rPr>
        <w:t>)</w:t>
      </w:r>
      <w:proofErr w:type="gramStart"/>
      <w:r w:rsidRPr="00063C91">
        <w:rPr>
          <w:rFonts w:ascii="Arial" w:hAnsi="Arial" w:cs="Arial"/>
          <w:sz w:val="24"/>
          <w:u w:val="single"/>
        </w:rPr>
        <w:t>,</w:t>
      </w:r>
      <w:r w:rsidRPr="00063C91">
        <w:rPr>
          <w:rFonts w:ascii="Arial" w:hAnsi="Arial" w:cs="Arial" w:hint="eastAsia"/>
          <w:sz w:val="24"/>
          <w:u w:val="single"/>
        </w:rPr>
        <w:t>경로</w:t>
      </w:r>
      <w:r>
        <w:rPr>
          <w:rFonts w:ascii="Arial" w:hAnsi="Arial" w:cs="Arial" w:hint="eastAsia"/>
          <w:sz w:val="24"/>
          <w:u w:val="single"/>
        </w:rPr>
        <w:t>에</w:t>
      </w:r>
      <w:proofErr w:type="gramEnd"/>
      <w:r>
        <w:rPr>
          <w:rFonts w:ascii="Arial" w:hAnsi="Arial" w:cs="Arial" w:hint="eastAsia"/>
          <w:sz w:val="24"/>
          <w:u w:val="single"/>
        </w:rPr>
        <w:t xml:space="preserve"> </w:t>
      </w:r>
      <w:r>
        <w:rPr>
          <w:rFonts w:ascii="Arial" w:hAnsi="Arial" w:cs="Arial" w:hint="eastAsia"/>
          <w:sz w:val="24"/>
          <w:u w:val="single"/>
        </w:rPr>
        <w:t>대한</w:t>
      </w:r>
      <w:r>
        <w:rPr>
          <w:rFonts w:ascii="Arial" w:hAnsi="Arial" w:cs="Arial" w:hint="eastAsia"/>
          <w:sz w:val="24"/>
          <w:u w:val="single"/>
        </w:rPr>
        <w:t xml:space="preserve"> </w:t>
      </w:r>
      <w:proofErr w:type="spellStart"/>
      <w:r w:rsidRPr="00063C91">
        <w:rPr>
          <w:rFonts w:ascii="Arial" w:hAnsi="Arial" w:cs="Arial" w:hint="eastAsia"/>
          <w:sz w:val="24"/>
          <w:u w:val="single"/>
        </w:rPr>
        <w:t>정보가있다</w:t>
      </w:r>
      <w:proofErr w:type="spellEnd"/>
      <w:r w:rsidRPr="00063C91">
        <w:rPr>
          <w:rFonts w:ascii="Arial" w:hAnsi="Arial" w:cs="Arial" w:hint="eastAsia"/>
          <w:sz w:val="24"/>
          <w:u w:val="single"/>
        </w:rPr>
        <w:t>.</w:t>
      </w:r>
      <w:r w:rsidR="00190FED">
        <w:rPr>
          <w:rFonts w:ascii="Arial" w:hAnsi="Arial" w:cs="Arial"/>
          <w:sz w:val="24"/>
          <w:u w:val="single"/>
        </w:rPr>
        <w:t xml:space="preserve"> </w:t>
      </w:r>
      <w:r w:rsidR="00190FED">
        <w:rPr>
          <w:rFonts w:ascii="Arial" w:hAnsi="Arial" w:cs="Arial" w:hint="eastAsia"/>
          <w:sz w:val="24"/>
        </w:rPr>
        <w:t>쿠키는</w:t>
      </w:r>
      <w:r w:rsidR="00190FED">
        <w:rPr>
          <w:rFonts w:ascii="Arial" w:hAnsi="Arial" w:cs="Arial" w:hint="eastAsia"/>
          <w:sz w:val="24"/>
        </w:rPr>
        <w:t xml:space="preserve"> </w:t>
      </w:r>
      <w:proofErr w:type="spellStart"/>
      <w:r w:rsidR="00190FED">
        <w:rPr>
          <w:rFonts w:ascii="Arial" w:hAnsi="Arial" w:cs="Arial" w:hint="eastAsia"/>
          <w:sz w:val="24"/>
        </w:rPr>
        <w:t>일정시간동안</w:t>
      </w:r>
      <w:proofErr w:type="spellEnd"/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데이터를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저장할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수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있다</w:t>
      </w:r>
      <w:r w:rsidR="00190FED">
        <w:rPr>
          <w:rFonts w:ascii="Arial" w:hAnsi="Arial" w:cs="Arial" w:hint="eastAsia"/>
          <w:sz w:val="24"/>
        </w:rPr>
        <w:t>.</w:t>
      </w:r>
      <w:r w:rsidR="00190FED">
        <w:rPr>
          <w:rFonts w:ascii="Arial" w:hAnsi="Arial" w:cs="Arial"/>
          <w:sz w:val="24"/>
        </w:rPr>
        <w:t xml:space="preserve"> (</w:t>
      </w:r>
      <w:r w:rsidR="00190FED">
        <w:rPr>
          <w:rFonts w:ascii="Arial" w:hAnsi="Arial" w:cs="Arial" w:hint="eastAsia"/>
          <w:sz w:val="24"/>
        </w:rPr>
        <w:t>로그인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상태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유지에</w:t>
      </w:r>
      <w:r w:rsidR="00190FED">
        <w:rPr>
          <w:rFonts w:ascii="Arial" w:hAnsi="Arial" w:cs="Arial" w:hint="eastAsia"/>
          <w:sz w:val="24"/>
        </w:rPr>
        <w:t xml:space="preserve"> </w:t>
      </w:r>
      <w:r w:rsidR="00190FED">
        <w:rPr>
          <w:rFonts w:ascii="Arial" w:hAnsi="Arial" w:cs="Arial" w:hint="eastAsia"/>
          <w:sz w:val="24"/>
        </w:rPr>
        <w:t>활용</w:t>
      </w:r>
      <w:r w:rsidR="00190FED">
        <w:rPr>
          <w:rFonts w:ascii="Arial" w:hAnsi="Arial" w:cs="Arial" w:hint="eastAsia"/>
          <w:sz w:val="24"/>
        </w:rPr>
        <w:t>)</w:t>
      </w:r>
      <w:r w:rsidR="00190FED">
        <w:rPr>
          <w:rFonts w:ascii="Arial" w:hAnsi="Arial" w:cs="Arial"/>
          <w:sz w:val="24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쿠키는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클라이언트의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상태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정보를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로컬에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저장했다가</w:t>
      </w:r>
      <w:r w:rsidR="00190FED" w:rsidRPr="005A49B5">
        <w:rPr>
          <w:rFonts w:ascii="Arial" w:hAnsi="Arial" w:cs="Arial" w:hint="eastAsia"/>
          <w:sz w:val="24"/>
          <w:u w:val="single"/>
        </w:rPr>
        <w:t xml:space="preserve"> </w:t>
      </w:r>
      <w:r w:rsidR="00190FED" w:rsidRPr="005A49B5">
        <w:rPr>
          <w:rFonts w:ascii="Arial" w:hAnsi="Arial" w:cs="Arial" w:hint="eastAsia"/>
          <w:sz w:val="24"/>
          <w:u w:val="single"/>
        </w:rPr>
        <w:t>참조한다</w:t>
      </w:r>
      <w:r w:rsidR="00190FED" w:rsidRPr="005A49B5">
        <w:rPr>
          <w:rFonts w:ascii="Arial" w:hAnsi="Arial" w:cs="Arial" w:hint="eastAsia"/>
          <w:sz w:val="24"/>
          <w:u w:val="single"/>
        </w:rPr>
        <w:t>.</w:t>
      </w:r>
    </w:p>
    <w:p w:rsidR="00063C91" w:rsidRDefault="005A49B5" w:rsidP="005A49B5">
      <w:pPr>
        <w:widowControl/>
        <w:shd w:val="clear" w:color="auto" w:fill="FFFFFF"/>
        <w:wordWrap/>
        <w:autoSpaceDE/>
        <w:autoSpaceDN/>
        <w:spacing w:before="96" w:after="96" w:line="240" w:lineRule="auto"/>
        <w:jc w:val="left"/>
        <w:rPr>
          <w:rFonts w:ascii="Arial" w:hAnsi="Arial" w:cs="Arial"/>
          <w:color w:val="373A3C"/>
          <w:sz w:val="24"/>
        </w:rPr>
      </w:pPr>
      <w:r>
        <w:rPr>
          <w:rFonts w:ascii="Arial" w:hAnsi="Arial" w:cs="Arial" w:hint="eastAsia"/>
          <w:color w:val="373A3C"/>
          <w:sz w:val="24"/>
        </w:rPr>
        <w:t>*</w:t>
      </w:r>
      <w:r>
        <w:rPr>
          <w:rFonts w:ascii="Arial" w:hAnsi="Arial" w:cs="Arial" w:hint="eastAsia"/>
          <w:color w:val="373A3C"/>
          <w:sz w:val="24"/>
        </w:rPr>
        <w:t>쿠키의</w:t>
      </w:r>
      <w:r>
        <w:rPr>
          <w:rFonts w:ascii="Arial" w:hAnsi="Arial" w:cs="Arial" w:hint="eastAsia"/>
          <w:color w:val="373A3C"/>
          <w:sz w:val="24"/>
        </w:rPr>
        <w:t xml:space="preserve"> </w:t>
      </w:r>
      <w:r>
        <w:rPr>
          <w:rFonts w:ascii="Arial" w:hAnsi="Arial" w:cs="Arial" w:hint="eastAsia"/>
          <w:color w:val="373A3C"/>
          <w:sz w:val="24"/>
        </w:rPr>
        <w:t>프로세스</w:t>
      </w:r>
      <w:r>
        <w:rPr>
          <w:rFonts w:ascii="Arial" w:hAnsi="Arial" w:cs="Arial" w:hint="eastAsia"/>
          <w:color w:val="373A3C"/>
          <w:sz w:val="24"/>
        </w:rPr>
        <w:t xml:space="preserve"> 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1.</w:t>
      </w:r>
      <w:r>
        <w:rPr>
          <w:rFonts w:ascii="맑은 고딕" w:eastAsia="맑은 고딕" w:hAnsi="맑은 고딕" w:hint="eastAsia"/>
          <w:color w:val="000000"/>
          <w:sz w:val="27"/>
          <w:szCs w:val="27"/>
        </w:rPr>
        <w:t xml:space="preserve"> </w:t>
      </w: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브라우저에서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접속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2. 클라이언트가 요청한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웹페이지를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받으면서 쿠키를 클라이언트 로컬(하드)에 저장</w:t>
      </w:r>
    </w:p>
    <w:p w:rsidR="005A49B5" w:rsidRPr="005A49B5" w:rsidRDefault="005A49B5" w:rsidP="005A49B5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3. 클라이언트가 재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요청시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웹페이지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요청과 함께 </w:t>
      </w:r>
      <w:proofErr w:type="spellStart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쿠키값도</w:t>
      </w:r>
      <w:proofErr w:type="spellEnd"/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</w:t>
      </w:r>
    </w:p>
    <w:p w:rsidR="00310C64" w:rsidRDefault="005A49B5" w:rsidP="00310C64">
      <w:pPr>
        <w:pStyle w:val="a6"/>
        <w:ind w:leftChars="100" w:left="200"/>
        <w:rPr>
          <w:rFonts w:ascii="맑은 고딕" w:eastAsia="맑은 고딕" w:hAnsi="맑은 고딕"/>
          <w:color w:val="000000"/>
          <w:sz w:val="22"/>
          <w:szCs w:val="27"/>
        </w:rPr>
      </w:pPr>
      <w:r w:rsidRPr="005A49B5">
        <w:rPr>
          <w:rFonts w:ascii="맑은 고딕" w:eastAsia="맑은 고딕" w:hAnsi="맑은 고딕" w:hint="eastAsia"/>
          <w:color w:val="000000"/>
          <w:sz w:val="22"/>
          <w:szCs w:val="27"/>
        </w:rPr>
        <w:t>4. 지속적으로 로그인 정보를 가지고 있는 것처럼 사용</w:t>
      </w:r>
    </w:p>
    <w:p w:rsidR="005A49B5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*쿠키의 사용 사례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-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자동 로그인 팝업에서 </w:t>
      </w:r>
      <w:r>
        <w:rPr>
          <w:rFonts w:ascii="맑은 고딕" w:eastAsia="맑은 고딕" w:hAnsi="맑은 고딕"/>
          <w:color w:val="000000"/>
          <w:sz w:val="22"/>
          <w:szCs w:val="27"/>
        </w:rPr>
        <w:t>‘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오늘 더 이상 이 창을 보지 않음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’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체크</w:t>
      </w:r>
      <w:proofErr w:type="gramStart"/>
      <w:r>
        <w:rPr>
          <w:rFonts w:ascii="맑은 고딕" w:eastAsia="맑은 고딕" w:hAnsi="맑은 고딕" w:hint="eastAsia"/>
          <w:color w:val="000000"/>
          <w:sz w:val="22"/>
          <w:szCs w:val="27"/>
        </w:rPr>
        <w:t>,쇼핑몰의</w:t>
      </w:r>
      <w:proofErr w:type="gram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장바구니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/>
          <w:color w:val="000000"/>
          <w:sz w:val="22"/>
          <w:szCs w:val="27"/>
        </w:rPr>
        <w:t>*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쿠키의 제한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>-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클라이언트에 </w:t>
      </w:r>
      <w:r>
        <w:rPr>
          <w:rFonts w:ascii="맑은 고딕" w:eastAsia="맑은 고딕" w:hAnsi="맑은 고딕"/>
          <w:color w:val="000000"/>
          <w:sz w:val="22"/>
          <w:szCs w:val="27"/>
        </w:rPr>
        <w:t>300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개까지 쿠키저장 가능,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도메인당 </w:t>
      </w:r>
      <w:r>
        <w:rPr>
          <w:rFonts w:ascii="맑은 고딕" w:eastAsia="맑은 고딕" w:hAnsi="맑은 고딕"/>
          <w:color w:val="000000"/>
          <w:sz w:val="22"/>
          <w:szCs w:val="27"/>
        </w:rPr>
        <w:t>20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개의 값만 가질 수 있음,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하나의 </w:t>
      </w:r>
      <w:proofErr w:type="spellStart"/>
      <w:r>
        <w:rPr>
          <w:rFonts w:ascii="맑은 고딕" w:eastAsia="맑은 고딕" w:hAnsi="맑은 고딕" w:hint="eastAsia"/>
          <w:color w:val="000000"/>
          <w:sz w:val="22"/>
          <w:szCs w:val="27"/>
        </w:rPr>
        <w:t>쿠키값은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</w:t>
      </w:r>
      <w:r>
        <w:rPr>
          <w:rFonts w:ascii="맑은 고딕" w:eastAsia="맑은 고딕" w:hAnsi="맑은 고딕"/>
          <w:color w:val="000000"/>
          <w:sz w:val="22"/>
          <w:szCs w:val="27"/>
        </w:rPr>
        <w:t>4KB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까지 저장 </w:t>
      </w:r>
      <w:r>
        <w:rPr>
          <w:rFonts w:ascii="맑은 고딕" w:eastAsia="맑은 고딕" w:hAnsi="맑은 고딕"/>
          <w:color w:val="000000"/>
          <w:sz w:val="22"/>
          <w:szCs w:val="27"/>
        </w:rPr>
        <w:t>Response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에 </w:t>
      </w:r>
      <w:r>
        <w:rPr>
          <w:rFonts w:ascii="맑은 고딕" w:eastAsia="맑은 고딕" w:hAnsi="맑은 고딕"/>
          <w:color w:val="000000"/>
          <w:sz w:val="22"/>
          <w:szCs w:val="27"/>
        </w:rPr>
        <w:t xml:space="preserve">Set-Cookie 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>속성을 사용하면 클라이언트에 쿠키를 만들 수 있다.</w:t>
      </w:r>
    </w:p>
    <w:p w:rsidR="00310C64" w:rsidRDefault="00310C64" w:rsidP="00310C64">
      <w:pPr>
        <w:pStyle w:val="a6"/>
        <w:rPr>
          <w:rFonts w:ascii="맑은 고딕" w:eastAsia="맑은 고딕" w:hAnsi="맑은 고딕"/>
          <w:color w:val="000000"/>
          <w:sz w:val="22"/>
          <w:szCs w:val="27"/>
        </w:rPr>
      </w:pP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쿠키는 사용자가 따로 요청하지 않아도 브라우저가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Resqust</w:t>
      </w:r>
      <w:proofErr w:type="spellEnd"/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시에 </w:t>
      </w:r>
      <w:proofErr w:type="spellStart"/>
      <w:r>
        <w:rPr>
          <w:rFonts w:ascii="맑은 고딕" w:eastAsia="맑은 고딕" w:hAnsi="맑은 고딕"/>
          <w:color w:val="000000"/>
          <w:sz w:val="22"/>
          <w:szCs w:val="27"/>
        </w:rPr>
        <w:t>Requset</w:t>
      </w:r>
      <w:proofErr w:type="spellEnd"/>
      <w:r>
        <w:rPr>
          <w:rFonts w:ascii="맑은 고딕" w:eastAsia="맑은 고딕" w:hAnsi="맑은 고딕"/>
          <w:color w:val="000000"/>
          <w:sz w:val="22"/>
          <w:szCs w:val="27"/>
        </w:rPr>
        <w:t xml:space="preserve"> Header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를 넣어서 </w:t>
      </w:r>
      <w:r w:rsidRPr="00104330">
        <w:rPr>
          <w:rFonts w:ascii="맑은 고딕" w:eastAsia="맑은 고딕" w:hAnsi="맑은 고딕" w:hint="eastAsia"/>
          <w:b/>
          <w:color w:val="000000"/>
          <w:sz w:val="22"/>
          <w:szCs w:val="27"/>
        </w:rPr>
        <w:t>자동으로 서버에</w:t>
      </w:r>
      <w:r>
        <w:rPr>
          <w:rFonts w:ascii="맑은 고딕" w:eastAsia="맑은 고딕" w:hAnsi="맑은 고딕" w:hint="eastAsia"/>
          <w:color w:val="000000"/>
          <w:sz w:val="22"/>
          <w:szCs w:val="27"/>
        </w:rPr>
        <w:t xml:space="preserve"> 전송한다.</w:t>
      </w:r>
    </w:p>
    <w:p w:rsidR="00DA14F3" w:rsidRDefault="00DA14F3" w:rsidP="00310C64">
      <w:pPr>
        <w:pStyle w:val="a6"/>
        <w:rPr>
          <w:rFonts w:ascii="맑은 고딕" w:eastAsia="맑은 고딕" w:hAnsi="맑은 고딕"/>
          <w:b/>
          <w:color w:val="000000"/>
          <w:sz w:val="32"/>
          <w:szCs w:val="27"/>
        </w:rPr>
      </w:pPr>
      <w:r>
        <w:rPr>
          <w:rFonts w:ascii="맑은 고딕" w:eastAsia="맑은 고딕" w:hAnsi="맑은 고딕" w:hint="eastAsia"/>
          <w:b/>
          <w:color w:val="000000"/>
          <w:sz w:val="32"/>
          <w:szCs w:val="27"/>
        </w:rPr>
        <w:t>[세션]</w:t>
      </w:r>
    </w:p>
    <w:p w:rsidR="00DA14F3" w:rsidRDefault="00DA14F3" w:rsidP="00310C64">
      <w:pPr>
        <w:pStyle w:val="a6"/>
        <w:rPr>
          <w:rFonts w:ascii="맑은 고딕" w:eastAsia="맑은 고딕" w:hAnsi="맑은 고딕"/>
          <w:color w:val="000000"/>
          <w:szCs w:val="27"/>
        </w:rPr>
      </w:pPr>
      <w:r>
        <w:rPr>
          <w:rFonts w:ascii="맑은 고딕" w:eastAsia="맑은 고딕" w:hAnsi="맑은 고딕"/>
          <w:color w:val="000000"/>
          <w:szCs w:val="27"/>
        </w:rPr>
        <w:t xml:space="preserve"> :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일정 </w:t>
      </w:r>
      <w:proofErr w:type="spellStart"/>
      <w:r w:rsidR="00587CAF">
        <w:rPr>
          <w:rFonts w:ascii="맑은 고딕" w:eastAsia="맑은 고딕" w:hAnsi="맑은 고딕" w:hint="eastAsia"/>
          <w:color w:val="000000"/>
          <w:szCs w:val="27"/>
        </w:rPr>
        <w:t>시간동안</w:t>
      </w:r>
      <w:proofErr w:type="spell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같은 브라우저로부터 들어오는 일련의 요구를 하나의 상태로 보고 그 상태를 유지하는 기술 즉,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웹 브라우저를 통해 웹 서버에 접속한 이후로 </w:t>
      </w:r>
      <w:r w:rsidR="00587CAF">
        <w:rPr>
          <w:rFonts w:ascii="맑은 고딕" w:eastAsia="맑은 고딕" w:hAnsi="맑은 고딕" w:hint="eastAsia"/>
          <w:color w:val="000000"/>
          <w:szCs w:val="27"/>
        </w:rPr>
        <w:lastRenderedPageBreak/>
        <w:t xml:space="preserve">브라우저를 종료할 </w:t>
      </w:r>
      <w:proofErr w:type="gramStart"/>
      <w:r w:rsidR="00587CAF">
        <w:rPr>
          <w:rFonts w:ascii="맑은 고딕" w:eastAsia="맑은 고딕" w:hAnsi="맑은 고딕" w:hint="eastAsia"/>
          <w:color w:val="000000"/>
          <w:szCs w:val="27"/>
        </w:rPr>
        <w:t>때 까지</w:t>
      </w:r>
      <w:proofErr w:type="gramEnd"/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 유지되는 상태 클라이언트가 </w:t>
      </w:r>
      <w:r w:rsidR="00587CAF">
        <w:rPr>
          <w:rFonts w:ascii="맑은 고딕" w:eastAsia="맑은 고딕" w:hAnsi="맑은 고딕"/>
          <w:color w:val="000000"/>
          <w:szCs w:val="27"/>
        </w:rPr>
        <w:t>Request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보내면,</w:t>
      </w:r>
      <w:r w:rsidR="00587CAF">
        <w:rPr>
          <w:rFonts w:ascii="맑은 고딕" w:eastAsia="맑은 고딕" w:hAnsi="맑은 고딕"/>
          <w:color w:val="000000"/>
          <w:szCs w:val="27"/>
        </w:rPr>
        <w:t xml:space="preserve"> </w:t>
      </w:r>
      <w:r w:rsidR="00587CAF">
        <w:rPr>
          <w:rFonts w:ascii="맑은 고딕" w:eastAsia="맑은 고딕" w:hAnsi="맑은 고딕" w:hint="eastAsia"/>
          <w:color w:val="000000"/>
          <w:szCs w:val="27"/>
        </w:rPr>
        <w:t xml:space="preserve">해당 서버의 엔진이 클라이언트에게 유일한 </w:t>
      </w:r>
      <w:r w:rsidR="00587CAF">
        <w:rPr>
          <w:rFonts w:ascii="맑은 고딕" w:eastAsia="맑은 고딕" w:hAnsi="맑은 고딕"/>
          <w:color w:val="000000"/>
          <w:szCs w:val="27"/>
        </w:rPr>
        <w:t>ID</w:t>
      </w:r>
      <w:r w:rsidR="00587CAF">
        <w:rPr>
          <w:rFonts w:ascii="맑은 고딕" w:eastAsia="맑은 고딕" w:hAnsi="맑은 고딕" w:hint="eastAsia"/>
          <w:color w:val="000000"/>
          <w:szCs w:val="27"/>
        </w:rPr>
        <w:t>를 부여하는 데 이것이 세션이다.</w:t>
      </w:r>
    </w:p>
    <w:p w:rsidR="00F37897" w:rsidRPr="00F37897" w:rsidRDefault="00F37897" w:rsidP="00F37897">
      <w:pPr>
        <w:pStyle w:val="a6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b/>
          <w:bCs/>
          <w:color w:val="000000"/>
        </w:rPr>
        <w:t>- 세션 프로세스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 xml:space="preserve">1. 클라이언트가 서버에 </w:t>
      </w:r>
      <w:proofErr w:type="spellStart"/>
      <w:r w:rsidRPr="00F37897">
        <w:rPr>
          <w:rFonts w:ascii="맑은 고딕" w:eastAsia="맑은 고딕" w:hAnsi="맑은 고딕" w:hint="eastAsia"/>
          <w:color w:val="000000"/>
        </w:rPr>
        <w:t>접속시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세션 ID를 발급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2. 서버에서는 클라이언트로 발급해준 세션 ID를 쿠키를 사용해 저장 (JSESSIONID)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3. 클라이언트는 다시 접속할 때, 이 쿠키(JSESSIONID)를 이용해서 세션ID값을 서버에 전달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r w:rsidRPr="00F37897">
        <w:rPr>
          <w:rFonts w:ascii="맑은 고딕" w:eastAsia="맑은 고딕" w:hAnsi="맑은 고딕" w:hint="eastAsia"/>
          <w:color w:val="000000"/>
        </w:rPr>
        <w:t>즉, 세션을 구별하기 위해 ID가 필요하고 그 ID만 쿠키를 이용해서 저장해놓는다. (쿠키사용) 쿠키는 자동으로 서버에 전송되니까 서버에서 세션아이디에 따른 처리를 할 수 있음</w:t>
      </w:r>
    </w:p>
    <w:p w:rsidR="00F37897" w:rsidRPr="00F37897" w:rsidRDefault="00F37897" w:rsidP="00F37897">
      <w:pPr>
        <w:pStyle w:val="a6"/>
        <w:ind w:leftChars="200" w:left="400"/>
        <w:rPr>
          <w:rFonts w:ascii="맑은 고딕" w:eastAsia="맑은 고딕" w:hAnsi="맑은 고딕"/>
          <w:color w:val="000000"/>
        </w:rPr>
      </w:pPr>
      <w:proofErr w:type="spellStart"/>
      <w:r w:rsidRPr="00F37897">
        <w:rPr>
          <w:rFonts w:ascii="맑은 고딕" w:eastAsia="맑은 고딕" w:hAnsi="맑은 고딕" w:hint="eastAsia"/>
          <w:color w:val="000000"/>
        </w:rPr>
        <w:t>예를들면</w:t>
      </w:r>
      <w:proofErr w:type="spellEnd"/>
      <w:r w:rsidRPr="00F37897">
        <w:rPr>
          <w:rFonts w:ascii="맑은 고딕" w:eastAsia="맑은 고딕" w:hAnsi="맑은 고딕" w:hint="eastAsia"/>
          <w:color w:val="000000"/>
        </w:rPr>
        <w:t xml:space="preserve"> 게시판에 글을 작성할 때 작성 버튼을 누르면 세션에 있는 아이디를 참조해서 작성자를 지정하게 한다.</w:t>
      </w:r>
    </w:p>
    <w:p w:rsidR="001B0497" w:rsidRDefault="001B0497" w:rsidP="00F37897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세션 사용 사례</w:t>
      </w:r>
    </w:p>
    <w:p w:rsidR="00634102" w:rsidRDefault="001B0497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 -로그인 정보 유지</w:t>
      </w:r>
    </w:p>
    <w:p w:rsidR="00634102" w:rsidRDefault="00634102" w:rsidP="00634102">
      <w:pPr>
        <w:pStyle w:val="a6"/>
        <w:rPr>
          <w:rFonts w:ascii="맑은 고딕" w:eastAsia="맑은 고딕" w:hAnsi="맑은 고딕"/>
          <w:b/>
          <w:color w:val="000000"/>
          <w:sz w:val="32"/>
        </w:rPr>
      </w:pPr>
      <w:r w:rsidRPr="00634102">
        <w:rPr>
          <w:rFonts w:ascii="맑은 고딕" w:eastAsia="맑은 고딕" w:hAnsi="맑은 고딕" w:hint="eastAsia"/>
          <w:b/>
          <w:color w:val="000000"/>
          <w:sz w:val="32"/>
        </w:rPr>
        <w:t>쿠키와 세션의 차이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634"/>
      </w:tblGrid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</w:p>
        </w:tc>
        <w:tc>
          <w:tcPr>
            <w:tcW w:w="3402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쿠키</w:t>
            </w:r>
          </w:p>
        </w:tc>
        <w:tc>
          <w:tcPr>
            <w:tcW w:w="3634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세션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저장 위치</w:t>
            </w:r>
          </w:p>
        </w:tc>
        <w:tc>
          <w:tcPr>
            <w:tcW w:w="3402" w:type="dxa"/>
          </w:tcPr>
          <w:p w:rsidR="00634102" w:rsidRPr="00634102" w:rsidRDefault="00634102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클라이언트에 파일로 저장</w:t>
            </w:r>
          </w:p>
        </w:tc>
        <w:tc>
          <w:tcPr>
            <w:tcW w:w="3634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서버에저장</w:t>
            </w:r>
            <w:proofErr w:type="spellEnd"/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보안</w:t>
            </w:r>
          </w:p>
        </w:tc>
        <w:tc>
          <w:tcPr>
            <w:tcW w:w="3402" w:type="dxa"/>
          </w:tcPr>
          <w:p w:rsidR="00634102" w:rsidRPr="003A2DAA" w:rsidRDefault="003A2DA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클라이언트 로컬에 저장되기 때문에 변질되거나 </w:t>
            </w:r>
            <w:r>
              <w:rPr>
                <w:rFonts w:ascii="맑은 고딕" w:eastAsia="맑은 고딕" w:hAnsi="맑은 고딕"/>
                <w:color w:val="000000"/>
              </w:rPr>
              <w:t>request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에서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스나이핑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당할 우려가 있어서 </w:t>
            </w:r>
            <w:r w:rsidRPr="00736BF5">
              <w:rPr>
                <w:rFonts w:ascii="맑은 고딕" w:eastAsia="맑은 고딕" w:hAnsi="맑은 고딕" w:hint="eastAsia"/>
                <w:color w:val="000000"/>
                <w:u w:val="single"/>
              </w:rPr>
              <w:t>보안에 취약하다.</w:t>
            </w:r>
          </w:p>
        </w:tc>
        <w:tc>
          <w:tcPr>
            <w:tcW w:w="3634" w:type="dxa"/>
          </w:tcPr>
          <w:p w:rsidR="00634102" w:rsidRPr="00736BF5" w:rsidRDefault="00736BF5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쿠키를 이용해서 </w:t>
            </w:r>
            <w:proofErr w:type="spellStart"/>
            <w:r>
              <w:rPr>
                <w:rFonts w:ascii="맑은 고딕" w:eastAsia="맑은 고딕" w:hAnsi="맑은 고딕"/>
                <w:color w:val="000000"/>
              </w:rPr>
              <w:t>sessionid</w:t>
            </w:r>
            <w:proofErr w:type="spellEnd"/>
            <w:r>
              <w:rPr>
                <w:rFonts w:ascii="맑은 고딕" w:eastAsia="맑은 고딕" w:hAnsi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hint="eastAsia"/>
                <w:color w:val="000000"/>
              </w:rPr>
              <w:t xml:space="preserve">만 저장하고 그것으로 구분해서 서버에서 처리하기 때문에 비교적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보안성이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좋다.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lastRenderedPageBreak/>
              <w:t>라이프 사이클</w:t>
            </w:r>
          </w:p>
        </w:tc>
        <w:tc>
          <w:tcPr>
            <w:tcW w:w="3402" w:type="dxa"/>
          </w:tcPr>
          <w:p w:rsid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쿠키도 만료시간이 있지만 파일로 저장되기 때문에 브라우저를 종료해도 계속해서 정보가 남아 있을 수 있다.</w:t>
            </w:r>
          </w:p>
          <w:p w:rsidR="004F510A" w:rsidRPr="004F510A" w:rsidRDefault="004F510A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또한 </w:t>
            </w:r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만료기간을 넉넉하게 잡아두면 쿠키삭제를 할 </w:t>
            </w:r>
            <w:proofErr w:type="gramStart"/>
            <w:r w:rsidR="00D97AE6">
              <w:rPr>
                <w:rFonts w:ascii="맑은 고딕" w:eastAsia="맑은 고딕" w:hAnsi="맑은 고딕" w:hint="eastAsia"/>
                <w:color w:val="000000"/>
              </w:rPr>
              <w:t>때 까지</w:t>
            </w:r>
            <w:proofErr w:type="gramEnd"/>
            <w:r w:rsidR="00D97AE6">
              <w:rPr>
                <w:rFonts w:ascii="맑은 고딕" w:eastAsia="맑은 고딕" w:hAnsi="맑은 고딕" w:hint="eastAsia"/>
                <w:color w:val="000000"/>
              </w:rPr>
              <w:t xml:space="preserve"> 유지될 수도 있다.</w:t>
            </w:r>
          </w:p>
        </w:tc>
        <w:tc>
          <w:tcPr>
            <w:tcW w:w="3634" w:type="dxa"/>
          </w:tcPr>
          <w:p w:rsidR="00634102" w:rsidRPr="00D97AE6" w:rsidRDefault="00D97AE6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세션도 만료기간을 정할 수 있지만 브라우저가 종료되면 만료시간에 상관없이 삭제된다.</w:t>
            </w:r>
          </w:p>
        </w:tc>
      </w:tr>
      <w:tr w:rsidR="00634102" w:rsidTr="00541342">
        <w:tc>
          <w:tcPr>
            <w:tcW w:w="1980" w:type="dxa"/>
          </w:tcPr>
          <w:p w:rsidR="00634102" w:rsidRDefault="00634102" w:rsidP="00634102">
            <w:pPr>
              <w:pStyle w:val="a6"/>
              <w:rPr>
                <w:rFonts w:ascii="맑은 고딕" w:eastAsia="맑은 고딕" w:hAnsi="맑은 고딕"/>
                <w:b/>
                <w:color w:val="000000"/>
              </w:rPr>
            </w:pPr>
            <w:r>
              <w:rPr>
                <w:rFonts w:ascii="맑은 고딕" w:eastAsia="맑은 고딕" w:hAnsi="맑은 고딕" w:hint="eastAsia"/>
                <w:b/>
                <w:color w:val="000000"/>
              </w:rPr>
              <w:t>속도</w:t>
            </w:r>
          </w:p>
        </w:tc>
        <w:tc>
          <w:tcPr>
            <w:tcW w:w="3402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쿠키에 정보가 있기 때문에 서버에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요청시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속도가 빠르다.</w:t>
            </w:r>
          </w:p>
        </w:tc>
        <w:tc>
          <w:tcPr>
            <w:tcW w:w="3634" w:type="dxa"/>
          </w:tcPr>
          <w:p w:rsidR="00634102" w:rsidRPr="00454E13" w:rsidRDefault="00454E13" w:rsidP="00634102">
            <w:pPr>
              <w:pStyle w:val="a6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세션은 정보가 서버에 있기 때문에 처리가 요구되어 비교적 느린 속도를 낸다.</w:t>
            </w:r>
          </w:p>
        </w:tc>
      </w:tr>
    </w:tbl>
    <w:p w:rsidR="00634102" w:rsidRDefault="00454E13" w:rsidP="00634102">
      <w:pPr>
        <w:pStyle w:val="a6"/>
        <w:rPr>
          <w:rFonts w:ascii="맑은 고딕" w:eastAsia="맑은 고딕" w:hAnsi="맑은 고딕"/>
          <w:b/>
          <w:color w:val="000000"/>
        </w:rPr>
      </w:pPr>
      <w:r>
        <w:rPr>
          <w:rFonts w:ascii="맑은 고딕" w:eastAsia="맑은 고딕" w:hAnsi="맑은 고딕" w:hint="eastAsia"/>
          <w:b/>
          <w:color w:val="000000"/>
        </w:rPr>
        <w:t>*세션을 주로 사용하면 좋은데 왜 쿠키를 사용할까?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b/>
          <w:color w:val="000000"/>
        </w:rPr>
        <w:t xml:space="preserve">- </w:t>
      </w:r>
      <w:r>
        <w:rPr>
          <w:rFonts w:ascii="맑은 고딕" w:eastAsia="맑은 고딕" w:hAnsi="맑은 고딕" w:hint="eastAsia"/>
          <w:color w:val="000000"/>
        </w:rPr>
        <w:t xml:space="preserve">세션은 서버의 자원을 사용하기 때문에 무분별하게 </w:t>
      </w:r>
      <w:proofErr w:type="spellStart"/>
      <w:r>
        <w:rPr>
          <w:rFonts w:ascii="맑은 고딕" w:eastAsia="맑은 고딕" w:hAnsi="맑은 고딕" w:hint="eastAsia"/>
          <w:color w:val="000000"/>
        </w:rPr>
        <w:t>만들다보면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서버의 메모리가 감당할 수 없어질 수가 있고 속도가 느려질 수 있기 때문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/>
          <w:color w:val="000000"/>
        </w:rPr>
        <w:t>*</w:t>
      </w:r>
      <w:r>
        <w:rPr>
          <w:rFonts w:ascii="맑은 고딕" w:eastAsia="맑은 고딕" w:hAnsi="맑은 고딕" w:hint="eastAsia"/>
          <w:color w:val="000000"/>
        </w:rPr>
        <w:t>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,세션은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캐시와 엄연히 다르다.</w:t>
      </w:r>
    </w:p>
    <w:p w:rsidR="00454E13" w:rsidRDefault="00454E13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 xml:space="preserve">캐시는 이미지나 </w:t>
      </w:r>
      <w:proofErr w:type="spellStart"/>
      <w:r>
        <w:rPr>
          <w:rFonts w:ascii="맑은 고딕" w:eastAsia="맑은 고딕" w:hAnsi="맑은 고딕"/>
          <w:color w:val="000000"/>
        </w:rPr>
        <w:t>css</w:t>
      </w:r>
      <w:proofErr w:type="gramStart"/>
      <w:r>
        <w:rPr>
          <w:rFonts w:ascii="맑은 고딕" w:eastAsia="맑은 고딕" w:hAnsi="맑은 고딕"/>
          <w:color w:val="000000"/>
        </w:rPr>
        <w:t>,js</w:t>
      </w:r>
      <w:proofErr w:type="spellEnd"/>
      <w:r>
        <w:rPr>
          <w:rFonts w:ascii="맑은 고딕" w:eastAsia="맑은 고딕" w:hAnsi="맑은 고딕" w:hint="eastAsia"/>
          <w:color w:val="000000"/>
        </w:rPr>
        <w:t>파일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등이 사용자의 브라우저에 저장이 되는 것이다.이를 이용해 자원이 아껴지는 것,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 xml:space="preserve">한 번 캐시에 저장되면 브라우저를 참고하기 때문에 서버에서 변경이 되어도 사용자는 변경되지 않게 보일 수 있는데 이런 부분을 캐시가 지워주거나 서버에서 클라이언트로 응답을 보낼 때 </w:t>
      </w:r>
      <w:r>
        <w:rPr>
          <w:rFonts w:ascii="맑은 고딕" w:eastAsia="맑은 고딕" w:hAnsi="맑은 고딕"/>
          <w:color w:val="000000"/>
        </w:rPr>
        <w:t>header</w:t>
      </w:r>
      <w:r>
        <w:rPr>
          <w:rFonts w:ascii="맑은 고딕" w:eastAsia="맑은 고딕" w:hAnsi="맑은 고딕" w:hint="eastAsia"/>
          <w:color w:val="000000"/>
        </w:rPr>
        <w:t xml:space="preserve">에 캐시 만료시간을 명시하는 </w:t>
      </w:r>
      <w:proofErr w:type="spellStart"/>
      <w:r>
        <w:rPr>
          <w:rFonts w:ascii="맑은 고딕" w:eastAsia="맑은 고딕" w:hAnsi="맑은 고딕" w:hint="eastAsia"/>
          <w:color w:val="000000"/>
        </w:rPr>
        <w:t>방법등을</w:t>
      </w:r>
      <w:proofErr w:type="spellEnd"/>
      <w:r>
        <w:rPr>
          <w:rFonts w:ascii="맑은 고딕" w:eastAsia="맑은 고딕" w:hAnsi="맑은 고딕" w:hint="eastAsia"/>
          <w:color w:val="000000"/>
        </w:rPr>
        <w:t xml:space="preserve"> 이용할 수 있다.</w:t>
      </w:r>
    </w:p>
    <w:p w:rsidR="00454E13" w:rsidRDefault="00073AAC" w:rsidP="00634102">
      <w:pPr>
        <w:pStyle w:val="a6"/>
        <w:rPr>
          <w:rFonts w:ascii="맑은 고딕" w:eastAsia="맑은 고딕" w:hAnsi="맑은 고딕"/>
          <w:color w:val="000000"/>
          <w:u w:val="single"/>
        </w:rPr>
      </w:pPr>
      <w:r>
        <w:rPr>
          <w:rFonts w:ascii="맑은 고딕" w:eastAsia="맑은 고딕" w:hAnsi="맑은 고딕" w:hint="eastAsia"/>
          <w:color w:val="000000"/>
        </w:rPr>
        <w:t xml:space="preserve">*보통 쿠키와 세션의 차이를 물어볼 때 저장위치와 보안에 대해서는 잘 말하는데 사실 중요한 것은 </w:t>
      </w:r>
      <w:r w:rsidRPr="00073AAC">
        <w:rPr>
          <w:rFonts w:ascii="맑은 고딕" w:eastAsia="맑은 고딕" w:hAnsi="맑은 고딕" w:hint="eastAsia"/>
          <w:color w:val="000000"/>
          <w:u w:val="single"/>
        </w:rPr>
        <w:t>라이프사이클을 애기하는 것이다.</w:t>
      </w:r>
    </w:p>
    <w:p w:rsidR="00073AAC" w:rsidRPr="00073AAC" w:rsidRDefault="00073AAC" w:rsidP="00634102">
      <w:pPr>
        <w:pStyle w:val="a6"/>
        <w:rPr>
          <w:rFonts w:ascii="맑은 고딕" w:eastAsia="맑은 고딕" w:hAnsi="맑은 고딕"/>
          <w:color w:val="000000"/>
        </w:rPr>
      </w:pPr>
      <w:r>
        <w:rPr>
          <w:rFonts w:ascii="맑은 고딕" w:eastAsia="맑은 고딕" w:hAnsi="맑은 고딕" w:hint="eastAsia"/>
          <w:color w:val="000000"/>
        </w:rPr>
        <w:t>또한,</w:t>
      </w:r>
      <w:r>
        <w:rPr>
          <w:rFonts w:ascii="맑은 고딕" w:eastAsia="맑은 고딕" w:hAnsi="맑은 고딕"/>
          <w:color w:val="000000"/>
        </w:rPr>
        <w:t xml:space="preserve"> </w:t>
      </w:r>
      <w:r>
        <w:rPr>
          <w:rFonts w:ascii="맑은 고딕" w:eastAsia="맑은 고딕" w:hAnsi="맑은 고딕" w:hint="eastAsia"/>
          <w:color w:val="000000"/>
        </w:rPr>
        <w:t>이런 이론적인 것 뿐만 아니라 실제로 쿠키</w:t>
      </w:r>
      <w:proofErr w:type="gramStart"/>
      <w:r>
        <w:rPr>
          <w:rFonts w:ascii="맑은 고딕" w:eastAsia="맑은 고딕" w:hAnsi="맑은 고딕" w:hint="eastAsia"/>
          <w:color w:val="000000"/>
        </w:rPr>
        <w:t>,세션을</w:t>
      </w:r>
      <w:proofErr w:type="gramEnd"/>
      <w:r>
        <w:rPr>
          <w:rFonts w:ascii="맑은 고딕" w:eastAsia="맑은 고딕" w:hAnsi="맑은 고딕" w:hint="eastAsia"/>
          <w:color w:val="000000"/>
        </w:rPr>
        <w:t xml:space="preserve"> 사용해 보았는지가 중요함.</w:t>
      </w:r>
    </w:p>
    <w:sectPr w:rsidR="00073AAC" w:rsidRPr="00073A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091"/>
    <w:multiLevelType w:val="hybridMultilevel"/>
    <w:tmpl w:val="70EEB312"/>
    <w:lvl w:ilvl="0" w:tplc="FAE844D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4F1B1A"/>
    <w:multiLevelType w:val="hybridMultilevel"/>
    <w:tmpl w:val="3D58DE24"/>
    <w:lvl w:ilvl="0" w:tplc="0EFC1B3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165AC0"/>
    <w:multiLevelType w:val="hybridMultilevel"/>
    <w:tmpl w:val="7D767806"/>
    <w:lvl w:ilvl="0" w:tplc="581A4C8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CD28CF"/>
    <w:multiLevelType w:val="hybridMultilevel"/>
    <w:tmpl w:val="B022846A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802E9C"/>
    <w:multiLevelType w:val="hybridMultilevel"/>
    <w:tmpl w:val="03CCF9B0"/>
    <w:lvl w:ilvl="0" w:tplc="CCAEECF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3E5C1727"/>
    <w:multiLevelType w:val="hybridMultilevel"/>
    <w:tmpl w:val="B2A26440"/>
    <w:lvl w:ilvl="0" w:tplc="A01605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D75F66"/>
    <w:multiLevelType w:val="multilevel"/>
    <w:tmpl w:val="4426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643DB"/>
    <w:multiLevelType w:val="multilevel"/>
    <w:tmpl w:val="EF5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D3084"/>
    <w:multiLevelType w:val="hybridMultilevel"/>
    <w:tmpl w:val="4656BC7C"/>
    <w:lvl w:ilvl="0" w:tplc="8F682CB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343FDB"/>
    <w:multiLevelType w:val="hybridMultilevel"/>
    <w:tmpl w:val="DABCDC2E"/>
    <w:lvl w:ilvl="0" w:tplc="0164CCA2">
      <w:start w:val="1"/>
      <w:numFmt w:val="decimal"/>
      <w:lvlText w:val="%1."/>
      <w:lvlJc w:val="left"/>
      <w:pPr>
        <w:ind w:left="6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0" w15:restartNumberingAfterBreak="0">
    <w:nsid w:val="66C60297"/>
    <w:multiLevelType w:val="multilevel"/>
    <w:tmpl w:val="2FBE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1E1DBF"/>
    <w:multiLevelType w:val="hybridMultilevel"/>
    <w:tmpl w:val="5B9CFE4E"/>
    <w:lvl w:ilvl="0" w:tplc="2EAA95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DF43ABF"/>
    <w:multiLevelType w:val="hybridMultilevel"/>
    <w:tmpl w:val="4EA4580E"/>
    <w:lvl w:ilvl="0" w:tplc="A4106DF8">
      <w:start w:val="1"/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12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3"/>
  </w:num>
  <w:num w:numId="11">
    <w:abstractNumId w:val="9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F98"/>
    <w:rsid w:val="0000337B"/>
    <w:rsid w:val="00005ED6"/>
    <w:rsid w:val="00037EE3"/>
    <w:rsid w:val="0005621C"/>
    <w:rsid w:val="00063C91"/>
    <w:rsid w:val="00073AAC"/>
    <w:rsid w:val="000944A4"/>
    <w:rsid w:val="000A599D"/>
    <w:rsid w:val="000B0A45"/>
    <w:rsid w:val="000E67D7"/>
    <w:rsid w:val="000F6903"/>
    <w:rsid w:val="00104330"/>
    <w:rsid w:val="00110001"/>
    <w:rsid w:val="001417D4"/>
    <w:rsid w:val="001428BD"/>
    <w:rsid w:val="00142E28"/>
    <w:rsid w:val="00146EDF"/>
    <w:rsid w:val="00154B38"/>
    <w:rsid w:val="00190FED"/>
    <w:rsid w:val="001B0497"/>
    <w:rsid w:val="001D6BC6"/>
    <w:rsid w:val="00210A7E"/>
    <w:rsid w:val="002368B1"/>
    <w:rsid w:val="00247BE1"/>
    <w:rsid w:val="00261952"/>
    <w:rsid w:val="00271ED7"/>
    <w:rsid w:val="00277F2A"/>
    <w:rsid w:val="002D58B0"/>
    <w:rsid w:val="00305732"/>
    <w:rsid w:val="00310C64"/>
    <w:rsid w:val="003363D9"/>
    <w:rsid w:val="003430FF"/>
    <w:rsid w:val="00347493"/>
    <w:rsid w:val="00347F05"/>
    <w:rsid w:val="0035326E"/>
    <w:rsid w:val="003561A0"/>
    <w:rsid w:val="00373C23"/>
    <w:rsid w:val="00382676"/>
    <w:rsid w:val="00383541"/>
    <w:rsid w:val="003A2DAA"/>
    <w:rsid w:val="003A5EB6"/>
    <w:rsid w:val="003B543B"/>
    <w:rsid w:val="003D6C9C"/>
    <w:rsid w:val="003E13AB"/>
    <w:rsid w:val="003E2B3C"/>
    <w:rsid w:val="00435F1F"/>
    <w:rsid w:val="004451AF"/>
    <w:rsid w:val="00451E68"/>
    <w:rsid w:val="00454E13"/>
    <w:rsid w:val="004B0BDC"/>
    <w:rsid w:val="004D0418"/>
    <w:rsid w:val="004E2D7D"/>
    <w:rsid w:val="004E46B9"/>
    <w:rsid w:val="004F510A"/>
    <w:rsid w:val="00510816"/>
    <w:rsid w:val="0052358C"/>
    <w:rsid w:val="00534856"/>
    <w:rsid w:val="00541342"/>
    <w:rsid w:val="00544BC3"/>
    <w:rsid w:val="00545ECA"/>
    <w:rsid w:val="00561A8D"/>
    <w:rsid w:val="00580A0A"/>
    <w:rsid w:val="00587CAF"/>
    <w:rsid w:val="00597218"/>
    <w:rsid w:val="005A49B5"/>
    <w:rsid w:val="005C1ED9"/>
    <w:rsid w:val="005C7B06"/>
    <w:rsid w:val="005E58C7"/>
    <w:rsid w:val="005F0DD9"/>
    <w:rsid w:val="005F4A0F"/>
    <w:rsid w:val="006173D6"/>
    <w:rsid w:val="00625601"/>
    <w:rsid w:val="00626236"/>
    <w:rsid w:val="0063107C"/>
    <w:rsid w:val="00634102"/>
    <w:rsid w:val="00646F98"/>
    <w:rsid w:val="00665FA4"/>
    <w:rsid w:val="00676486"/>
    <w:rsid w:val="00680CFA"/>
    <w:rsid w:val="006A5D71"/>
    <w:rsid w:val="006D508D"/>
    <w:rsid w:val="006F092C"/>
    <w:rsid w:val="006F5800"/>
    <w:rsid w:val="0070620B"/>
    <w:rsid w:val="00736BF5"/>
    <w:rsid w:val="00743877"/>
    <w:rsid w:val="00795BEF"/>
    <w:rsid w:val="007F45BC"/>
    <w:rsid w:val="007F5E85"/>
    <w:rsid w:val="00820601"/>
    <w:rsid w:val="00847095"/>
    <w:rsid w:val="00856500"/>
    <w:rsid w:val="00860F5F"/>
    <w:rsid w:val="00892903"/>
    <w:rsid w:val="00896A51"/>
    <w:rsid w:val="008A34A3"/>
    <w:rsid w:val="008B60A4"/>
    <w:rsid w:val="008D00FE"/>
    <w:rsid w:val="008E0A79"/>
    <w:rsid w:val="00906574"/>
    <w:rsid w:val="00934540"/>
    <w:rsid w:val="0094079F"/>
    <w:rsid w:val="00945156"/>
    <w:rsid w:val="00970E96"/>
    <w:rsid w:val="00996A3B"/>
    <w:rsid w:val="009D7E99"/>
    <w:rsid w:val="00A17C21"/>
    <w:rsid w:val="00A36CF9"/>
    <w:rsid w:val="00A41411"/>
    <w:rsid w:val="00A43019"/>
    <w:rsid w:val="00A712B7"/>
    <w:rsid w:val="00AA4D53"/>
    <w:rsid w:val="00AB1380"/>
    <w:rsid w:val="00AC21B7"/>
    <w:rsid w:val="00AD09A0"/>
    <w:rsid w:val="00B23A54"/>
    <w:rsid w:val="00B2449E"/>
    <w:rsid w:val="00B406AF"/>
    <w:rsid w:val="00B52192"/>
    <w:rsid w:val="00BB40BD"/>
    <w:rsid w:val="00BD54D3"/>
    <w:rsid w:val="00BD7586"/>
    <w:rsid w:val="00BF27FE"/>
    <w:rsid w:val="00BF4AD8"/>
    <w:rsid w:val="00C0262A"/>
    <w:rsid w:val="00C11A8F"/>
    <w:rsid w:val="00C31F2E"/>
    <w:rsid w:val="00C4359F"/>
    <w:rsid w:val="00C81DE3"/>
    <w:rsid w:val="00C90F93"/>
    <w:rsid w:val="00CE2449"/>
    <w:rsid w:val="00CE43ED"/>
    <w:rsid w:val="00D14E36"/>
    <w:rsid w:val="00D567DA"/>
    <w:rsid w:val="00D76F7A"/>
    <w:rsid w:val="00D85882"/>
    <w:rsid w:val="00D97AE6"/>
    <w:rsid w:val="00D97BBE"/>
    <w:rsid w:val="00DA14F3"/>
    <w:rsid w:val="00DD3E54"/>
    <w:rsid w:val="00DE6673"/>
    <w:rsid w:val="00E07028"/>
    <w:rsid w:val="00E118E9"/>
    <w:rsid w:val="00E72435"/>
    <w:rsid w:val="00E83342"/>
    <w:rsid w:val="00E949B6"/>
    <w:rsid w:val="00E974A7"/>
    <w:rsid w:val="00EB67A4"/>
    <w:rsid w:val="00EC0D48"/>
    <w:rsid w:val="00EC423C"/>
    <w:rsid w:val="00ED442B"/>
    <w:rsid w:val="00ED5337"/>
    <w:rsid w:val="00EF5319"/>
    <w:rsid w:val="00F12F98"/>
    <w:rsid w:val="00F16370"/>
    <w:rsid w:val="00F17CC1"/>
    <w:rsid w:val="00F31A06"/>
    <w:rsid w:val="00F37897"/>
    <w:rsid w:val="00F67419"/>
    <w:rsid w:val="00F84641"/>
    <w:rsid w:val="00FD2CBE"/>
    <w:rsid w:val="00FE1CA2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F562B-C7D7-44B0-9A1A-24C4023C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51A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0573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06574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4E2D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E2D7D"/>
    <w:rPr>
      <w:rFonts w:ascii="굴림체" w:eastAsia="굴림체" w:hAnsi="굴림체" w:cs="굴림체"/>
      <w:kern w:val="0"/>
      <w:sz w:val="24"/>
      <w:szCs w:val="24"/>
    </w:rPr>
  </w:style>
  <w:style w:type="paragraph" w:styleId="a6">
    <w:name w:val="Normal (Web)"/>
    <w:basedOn w:val="a"/>
    <w:uiPriority w:val="99"/>
    <w:unhideWhenUsed/>
    <w:rsid w:val="003474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0944A4"/>
    <w:rPr>
      <w:b/>
      <w:bCs/>
      <w:szCs w:val="20"/>
    </w:rPr>
  </w:style>
  <w:style w:type="character" w:styleId="a8">
    <w:name w:val="Strong"/>
    <w:basedOn w:val="a0"/>
    <w:uiPriority w:val="22"/>
    <w:qFormat/>
    <w:rsid w:val="000E67D7"/>
    <w:rPr>
      <w:b/>
      <w:bCs/>
    </w:rPr>
  </w:style>
  <w:style w:type="character" w:styleId="HTML0">
    <w:name w:val="HTML Code"/>
    <w:basedOn w:val="a0"/>
    <w:uiPriority w:val="99"/>
    <w:semiHidden/>
    <w:unhideWhenUsed/>
    <w:rsid w:val="000E67D7"/>
    <w:rPr>
      <w:rFonts w:ascii="굴림체" w:eastAsia="굴림체" w:hAnsi="굴림체" w:cs="굴림체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451A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451A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4451A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B0A45"/>
    <w:pPr>
      <w:widowControl/>
      <w:wordWrap/>
      <w:autoSpaceDE/>
      <w:autoSpaceDN/>
      <w:spacing w:after="100"/>
      <w:ind w:left="446"/>
      <w:jc w:val="left"/>
    </w:pPr>
    <w:rPr>
      <w:rFonts w:cs="Times New Roman"/>
      <w:kern w:val="0"/>
    </w:rPr>
  </w:style>
  <w:style w:type="character" w:styleId="a9">
    <w:name w:val="FollowedHyperlink"/>
    <w:basedOn w:val="a0"/>
    <w:uiPriority w:val="99"/>
    <w:semiHidden/>
    <w:unhideWhenUsed/>
    <w:rsid w:val="0011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example.com?id=mommoo&amp;pass=1234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tools.ietf.org/html/rfc723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ktword.co.kr/abbr_view.php?nav=&amp;m_temp1=98&amp;id=424" TargetMode="External"/><Relationship Id="rId34" Type="http://schemas.openxmlformats.org/officeDocument/2006/relationships/hyperlink" Target="https://namu.wiki/w/Unknown" TargetMode="External"/><Relationship Id="rId7" Type="http://schemas.openxmlformats.org/officeDocument/2006/relationships/hyperlink" Target="https://jeong-pro.tistory.com/89" TargetMode="External"/><Relationship Id="rId12" Type="http://schemas.openxmlformats.org/officeDocument/2006/relationships/hyperlink" Target="https://www.google.co.kr/search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m.blog.naver.com/PostView.nhn?blogId=no1rogue&amp;logNo=30095687478&amp;proxyReferer=https%3A%2F%2Fwww.google.com%2F" TargetMode="External"/><Relationship Id="rId33" Type="http://schemas.openxmlformats.org/officeDocument/2006/relationships/hyperlink" Target="https://namu.wiki/w/%EA%B2%8C%EC%9D%B4%ED%8A%B8%EC%9B%A8%EC%9D%B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ktword.co.kr/abbr_view.php?m_temp1=1859" TargetMode="External"/><Relationship Id="rId29" Type="http://schemas.openxmlformats.org/officeDocument/2006/relationships/hyperlink" Target="https://namu.wiki/w/HTTP/%EC%9D%91%EB%8B%B5%20%EC%BD%94%EB%93%9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oogle.co.kr/search?q=uri" TargetMode="External"/><Relationship Id="rId24" Type="http://schemas.openxmlformats.org/officeDocument/2006/relationships/hyperlink" Target="http://www.ktword.co.kr/abbr_view.php?nav=&amp;m_temp1=5240&amp;id=245" TargetMode="External"/><Relationship Id="rId32" Type="http://schemas.openxmlformats.org/officeDocument/2006/relationships/hyperlink" Target="https://namu.wiki/w/502%20Bad%20Gateway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ktword.co.kr/abbr_view.php?nav=&amp;m_temp1=1939&amp;id=772" TargetMode="External"/><Relationship Id="rId28" Type="http://schemas.openxmlformats.org/officeDocument/2006/relationships/hyperlink" Target="https://namu.wiki/w/403%20Forbidde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sunychoi.github.io/java/2015/04/12/java-bigdecimal.html" TargetMode="External"/><Relationship Id="rId19" Type="http://schemas.openxmlformats.org/officeDocument/2006/relationships/hyperlink" Target="http://blog.naver.com/no1rogue/30095914392" TargetMode="External"/><Relationship Id="rId31" Type="http://schemas.openxmlformats.org/officeDocument/2006/relationships/hyperlink" Target="https://namu.wiki/w/500%20Internal%20Server%20Err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ko.wikipedia.org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ktword.co.kr/abbr_view.php?nav=&amp;m_temp1=421&amp;id=484" TargetMode="External"/><Relationship Id="rId27" Type="http://schemas.openxmlformats.org/officeDocument/2006/relationships/hyperlink" Target="https://namu.wiki/w/HTTP/%EC%9D%91%EB%8B%B5%20%EC%BD%94%EB%93%9C" TargetMode="External"/><Relationship Id="rId30" Type="http://schemas.openxmlformats.org/officeDocument/2006/relationships/hyperlink" Target="https://namu.wiki/w/404%20Not%20Found" TargetMode="External"/><Relationship Id="rId35" Type="http://schemas.openxmlformats.org/officeDocument/2006/relationships/hyperlink" Target="https://namu.wiki/w/Erro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20B8B-9E79-4EAE-8A28-D7AD0257F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22</Pages>
  <Words>2507</Words>
  <Characters>14294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JY_CHOI</dc:creator>
  <cp:keywords/>
  <dc:description/>
  <cp:lastModifiedBy>JY_CHOI</cp:lastModifiedBy>
  <cp:revision>170</cp:revision>
  <dcterms:created xsi:type="dcterms:W3CDTF">2019-04-29T04:46:00Z</dcterms:created>
  <dcterms:modified xsi:type="dcterms:W3CDTF">2019-05-03T04:24:00Z</dcterms:modified>
</cp:coreProperties>
</file>